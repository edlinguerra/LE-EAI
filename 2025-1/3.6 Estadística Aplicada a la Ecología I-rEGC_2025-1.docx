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"/>
        <w:gridCol w:w="851"/>
        <w:gridCol w:w="39"/>
        <w:gridCol w:w="79"/>
        <w:gridCol w:w="221"/>
        <w:gridCol w:w="162"/>
        <w:gridCol w:w="540"/>
        <w:gridCol w:w="126"/>
        <w:gridCol w:w="567"/>
        <w:gridCol w:w="259"/>
        <w:gridCol w:w="1465"/>
        <w:gridCol w:w="251"/>
        <w:gridCol w:w="709"/>
        <w:gridCol w:w="1198"/>
        <w:gridCol w:w="93"/>
        <w:gridCol w:w="320"/>
        <w:gridCol w:w="661"/>
        <w:gridCol w:w="1001"/>
        <w:tblGridChange w:id="0">
          <w:tblGrid>
            <w:gridCol w:w="9"/>
            <w:gridCol w:w="851"/>
            <w:gridCol w:w="39"/>
            <w:gridCol w:w="79"/>
            <w:gridCol w:w="221"/>
            <w:gridCol w:w="162"/>
            <w:gridCol w:w="540"/>
            <w:gridCol w:w="126"/>
            <w:gridCol w:w="567"/>
            <w:gridCol w:w="259"/>
            <w:gridCol w:w="1465"/>
            <w:gridCol w:w="251"/>
            <w:gridCol w:w="709"/>
            <w:gridCol w:w="1198"/>
            <w:gridCol w:w="93"/>
            <w:gridCol w:w="320"/>
            <w:gridCol w:w="661"/>
            <w:gridCol w:w="1001"/>
          </w:tblGrid>
        </w:tblGridChange>
      </w:tblGrid>
      <w:tr w:rsidR="000467C5" w:rsidRPr="00937159" w14:paraId="01D04934" w14:textId="7622307A" w:rsidTr="000467C5">
        <w:trPr>
          <w:trHeight w:val="1423"/>
          <w:jc w:val="center"/>
        </w:trPr>
        <w:tc>
          <w:tcPr>
            <w:tcW w:w="1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1D04933" w14:textId="049B7BED" w:rsidR="000467C5" w:rsidRPr="00937159" w:rsidRDefault="000467C5" w:rsidP="000467C5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B1019C">
              <w:rPr>
                <w:rFonts w:eastAsia="Times New Roman" w:cs="Arial"/>
                <w:noProof/>
              </w:rPr>
              <w:drawing>
                <wp:anchor distT="0" distB="0" distL="114300" distR="114300" simplePos="0" relativeHeight="251656704" behindDoc="0" locked="0" layoutInCell="1" allowOverlap="1" wp14:anchorId="5BEDF123" wp14:editId="5248B4D7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120015</wp:posOffset>
                  </wp:positionV>
                  <wp:extent cx="603885" cy="685800"/>
                  <wp:effectExtent l="0" t="0" r="5715" b="0"/>
                  <wp:wrapNone/>
                  <wp:docPr id="6" name="Imagen 1" descr="Descripción: unam_escu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unam_escu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E26C110" w14:textId="77777777" w:rsidR="000467C5" w:rsidRDefault="000467C5" w:rsidP="000467C5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</w:p>
          <w:p w14:paraId="6FC950BC" w14:textId="77777777" w:rsidR="000467C5" w:rsidRPr="00B1019C" w:rsidRDefault="000467C5" w:rsidP="000467C5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B1019C">
              <w:rPr>
                <w:rFonts w:eastAsia="Times New Roman" w:cs="Arial"/>
                <w:b/>
                <w:lang w:val="es-ES" w:eastAsia="es-ES"/>
              </w:rPr>
              <w:t>UNIVERSIDAD NACIONAL AUTÓNOMA DE MÉXICO</w:t>
            </w:r>
          </w:p>
          <w:p w14:paraId="192B38E8" w14:textId="77777777" w:rsidR="000467C5" w:rsidRPr="00B1019C" w:rsidRDefault="000467C5" w:rsidP="000467C5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B1019C">
              <w:rPr>
                <w:b/>
                <w:sz w:val="20"/>
                <w:szCs w:val="20"/>
              </w:rPr>
              <w:t>ESCUELA NACIONAL DE ESTUDIOS SUPERIORES UNIDAD M</w:t>
            </w:r>
            <w:r>
              <w:rPr>
                <w:b/>
                <w:sz w:val="20"/>
                <w:szCs w:val="20"/>
              </w:rPr>
              <w:t>ÉRIDA</w:t>
            </w:r>
          </w:p>
          <w:p w14:paraId="2A32D275" w14:textId="77777777" w:rsidR="000467C5" w:rsidRDefault="000467C5" w:rsidP="000467C5">
            <w:pPr>
              <w:spacing w:after="0"/>
              <w:jc w:val="center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 xml:space="preserve">LICENCIATURA EN </w:t>
            </w:r>
            <w:r w:rsidRPr="00B1019C">
              <w:rPr>
                <w:b/>
                <w:smallCaps/>
                <w:sz w:val="20"/>
                <w:szCs w:val="20"/>
              </w:rPr>
              <w:t>ECOLOG</w:t>
            </w:r>
            <w:r>
              <w:rPr>
                <w:b/>
                <w:smallCaps/>
                <w:sz w:val="20"/>
                <w:szCs w:val="20"/>
              </w:rPr>
              <w:t>Í</w:t>
            </w:r>
            <w:r w:rsidRPr="00B1019C">
              <w:rPr>
                <w:b/>
                <w:smallCaps/>
                <w:sz w:val="20"/>
                <w:szCs w:val="20"/>
              </w:rPr>
              <w:t>A</w:t>
            </w:r>
          </w:p>
          <w:p w14:paraId="387A752A" w14:textId="7AC0927D" w:rsidR="000467C5" w:rsidRPr="00937159" w:rsidRDefault="000467C5" w:rsidP="000467C5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B1019C">
              <w:rPr>
                <w:b/>
                <w:sz w:val="20"/>
                <w:szCs w:val="20"/>
              </w:rPr>
              <w:t>Programa de la asignatura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C0CA42" w14:textId="77777777" w:rsidR="000467C5" w:rsidRDefault="000467C5" w:rsidP="000467C5">
            <w:pPr>
              <w:spacing w:after="0"/>
              <w:jc w:val="center"/>
              <w:rPr>
                <w:rFonts w:eastAsia="Times New Roman" w:cs="Arial"/>
                <w:b/>
                <w:noProof/>
                <w:lang w:val="es-ES" w:eastAsia="es-ES"/>
              </w:rPr>
            </w:pPr>
            <w:r>
              <w:rPr>
                <w:rFonts w:eastAsia="Times New Roman" w:cs="Arial"/>
                <w:b/>
                <w:noProof/>
                <w:lang w:val="es-ES" w:eastAsia="es-ES"/>
              </w:rPr>
              <w:drawing>
                <wp:anchor distT="0" distB="0" distL="114300" distR="114300" simplePos="0" relativeHeight="251658752" behindDoc="0" locked="0" layoutInCell="1" allowOverlap="1" wp14:anchorId="271C21C4" wp14:editId="7D48233B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76835</wp:posOffset>
                  </wp:positionV>
                  <wp:extent cx="1007745" cy="66802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14"/>
                          <a:stretch/>
                        </pic:blipFill>
                        <pic:spPr bwMode="auto">
                          <a:xfrm>
                            <a:off x="0" y="0"/>
                            <a:ext cx="1007745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AA9F80" w14:textId="03E44A8B" w:rsidR="000467C5" w:rsidRPr="00937159" w:rsidRDefault="000467C5" w:rsidP="000467C5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</w:tr>
      <w:tr w:rsidR="002A6629" w:rsidRPr="00937159" w14:paraId="01D04937" w14:textId="77777777" w:rsidTr="00005304">
        <w:trPr>
          <w:trHeight w:val="240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35" w14:textId="77777777" w:rsidR="002A6629" w:rsidRPr="00937159" w:rsidRDefault="002A6629" w:rsidP="00F32D8B">
            <w:pPr>
              <w:spacing w:before="120" w:after="12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 xml:space="preserve">Programa </w:t>
            </w:r>
          </w:p>
          <w:p w14:paraId="01D04936" w14:textId="77777777" w:rsidR="002A6629" w:rsidRPr="00937159" w:rsidRDefault="00725AE2" w:rsidP="00725AE2">
            <w:pPr>
              <w:pStyle w:val="Ttulo2"/>
              <w:spacing w:before="120" w:after="120"/>
              <w:jc w:val="center"/>
              <w:rPr>
                <w:rFonts w:asciiTheme="minorHAnsi" w:hAnsiTheme="minorHAnsi"/>
                <w:b w:val="0"/>
                <w:color w:val="auto"/>
                <w:sz w:val="28"/>
                <w:lang w:val="es-ES_tradnl"/>
              </w:rPr>
            </w:pPr>
            <w:r w:rsidRPr="00937159">
              <w:rPr>
                <w:rFonts w:asciiTheme="minorHAnsi" w:hAnsiTheme="minorHAnsi"/>
                <w:b w:val="0"/>
                <w:color w:val="auto"/>
                <w:sz w:val="28"/>
                <w:szCs w:val="28"/>
              </w:rPr>
              <w:tab/>
            </w:r>
            <w:r w:rsidR="00937159" w:rsidRPr="00937159">
              <w:rPr>
                <w:rFonts w:asciiTheme="minorHAnsi" w:hAnsiTheme="minorHAnsi"/>
                <w:b w:val="0"/>
                <w:color w:val="auto"/>
                <w:sz w:val="28"/>
                <w:lang w:val="es-ES_tradnl"/>
              </w:rPr>
              <w:t>Estadística Aplicada a la Ecología I</w:t>
            </w:r>
            <w:r w:rsidR="00937159" w:rsidRPr="00937159">
              <w:rPr>
                <w:rFonts w:asciiTheme="minorHAnsi" w:hAnsiTheme="minorHAnsi"/>
                <w:b w:val="0"/>
                <w:color w:val="auto"/>
                <w:sz w:val="28"/>
                <w:szCs w:val="28"/>
              </w:rPr>
              <w:tab/>
            </w:r>
            <w:r w:rsidR="00937159" w:rsidRPr="00937159">
              <w:rPr>
                <w:rFonts w:asciiTheme="minorHAnsi" w:eastAsiaTheme="majorEastAsia" w:hAnsiTheme="minorHAnsi" w:cstheme="majorBidi"/>
                <w:b w:val="0"/>
                <w:color w:val="auto"/>
                <w:sz w:val="28"/>
                <w:lang w:eastAsia="en-US"/>
              </w:rPr>
              <w:t xml:space="preserve"> </w:t>
            </w:r>
          </w:p>
        </w:tc>
      </w:tr>
      <w:tr w:rsidR="002A6629" w:rsidRPr="00937159" w14:paraId="01D0493F" w14:textId="77777777" w:rsidTr="00005304">
        <w:trPr>
          <w:trHeight w:val="178"/>
          <w:jc w:val="center"/>
        </w:trPr>
        <w:tc>
          <w:tcPr>
            <w:tcW w:w="8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D04938" w14:textId="77777777" w:rsidR="002A6629" w:rsidRPr="00937159" w:rsidRDefault="002A6629" w:rsidP="00F32D8B">
            <w:pPr>
              <w:spacing w:before="120"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Clave</w:t>
            </w:r>
          </w:p>
        </w:tc>
        <w:tc>
          <w:tcPr>
            <w:tcW w:w="104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D04939" w14:textId="77777777" w:rsidR="002A6629" w:rsidRPr="00937159" w:rsidRDefault="00CB0BDA" w:rsidP="00F32D8B">
            <w:pPr>
              <w:spacing w:before="120"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 xml:space="preserve">Semestre </w:t>
            </w:r>
          </w:p>
          <w:p w14:paraId="01D0493A" w14:textId="77777777" w:rsidR="00CB0BDA" w:rsidRPr="00230059" w:rsidRDefault="008163EF" w:rsidP="00F32D8B">
            <w:pPr>
              <w:spacing w:before="120" w:after="0"/>
              <w:jc w:val="center"/>
              <w:rPr>
                <w:rFonts w:eastAsia="Times New Roman" w:cs="Arial"/>
                <w:lang w:val="es-ES" w:eastAsia="es-ES"/>
              </w:rPr>
            </w:pPr>
            <w:r w:rsidRPr="00230059">
              <w:rPr>
                <w:rFonts w:eastAsia="Times New Roman" w:cs="Arial"/>
                <w:lang w:val="es-ES" w:eastAsia="es-ES"/>
              </w:rPr>
              <w:t>3</w:t>
            </w:r>
          </w:p>
        </w:tc>
        <w:tc>
          <w:tcPr>
            <w:tcW w:w="9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D0493B" w14:textId="77777777" w:rsidR="002A6629" w:rsidRPr="00937159" w:rsidRDefault="002A6629" w:rsidP="00F32D8B">
            <w:pPr>
              <w:spacing w:before="120"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Créditos</w:t>
            </w:r>
          </w:p>
          <w:p w14:paraId="01D0493C" w14:textId="77777777" w:rsidR="00ED7039" w:rsidRPr="00230059" w:rsidRDefault="008163EF" w:rsidP="00F32D8B">
            <w:pPr>
              <w:spacing w:before="120" w:after="0"/>
              <w:jc w:val="center"/>
              <w:rPr>
                <w:rFonts w:eastAsia="Times New Roman" w:cs="Arial"/>
                <w:lang w:val="es-ES" w:eastAsia="es-ES"/>
              </w:rPr>
            </w:pPr>
            <w:r w:rsidRPr="00230059">
              <w:rPr>
                <w:rFonts w:eastAsia="Times New Roman" w:cs="Arial"/>
                <w:lang w:val="es-ES" w:eastAsia="es-ES"/>
              </w:rPr>
              <w:t>9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3D" w14:textId="77777777" w:rsidR="002A6629" w:rsidRPr="00937159" w:rsidRDefault="00BE697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Duración</w:t>
            </w:r>
          </w:p>
        </w:tc>
        <w:tc>
          <w:tcPr>
            <w:tcW w:w="3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0493E" w14:textId="77777777" w:rsidR="002A6629" w:rsidRPr="00230059" w:rsidRDefault="008163EF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230059">
              <w:rPr>
                <w:rFonts w:eastAsia="Times New Roman" w:cs="Arial"/>
                <w:lang w:val="es-ES" w:eastAsia="es-ES"/>
              </w:rPr>
              <w:t>1</w:t>
            </w:r>
            <w:r w:rsidR="008E54C3" w:rsidRPr="00230059">
              <w:rPr>
                <w:rFonts w:eastAsia="Times New Roman" w:cs="Arial"/>
                <w:lang w:val="es-ES" w:eastAsia="es-ES"/>
              </w:rPr>
              <w:t>2</w:t>
            </w:r>
            <w:r w:rsidR="00401B18">
              <w:rPr>
                <w:rFonts w:eastAsia="Times New Roman" w:cs="Arial"/>
                <w:lang w:val="es-ES" w:eastAsia="es-ES"/>
              </w:rPr>
              <w:t xml:space="preserve"> s</w:t>
            </w:r>
            <w:r w:rsidR="00BE6979" w:rsidRPr="00230059">
              <w:rPr>
                <w:rFonts w:eastAsia="Times New Roman" w:cs="Arial"/>
                <w:lang w:val="es-ES" w:eastAsia="es-ES"/>
              </w:rPr>
              <w:t>emanas</w:t>
            </w:r>
          </w:p>
        </w:tc>
      </w:tr>
      <w:tr w:rsidR="002A6629" w:rsidRPr="00937159" w14:paraId="01D04945" w14:textId="77777777" w:rsidTr="00005304">
        <w:trPr>
          <w:trHeight w:val="1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0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1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2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3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Campo de conocimiento</w:t>
            </w:r>
          </w:p>
        </w:tc>
        <w:tc>
          <w:tcPr>
            <w:tcW w:w="3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04944" w14:textId="77777777" w:rsidR="002A6629" w:rsidRPr="00937159" w:rsidRDefault="000F1558" w:rsidP="008163EF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 </w:t>
            </w:r>
            <w:r w:rsidR="008163EF" w:rsidRPr="00937159">
              <w:t>Matemáticas</w:t>
            </w:r>
          </w:p>
        </w:tc>
      </w:tr>
      <w:tr w:rsidR="002A6629" w:rsidRPr="00937159" w14:paraId="01D0494B" w14:textId="77777777" w:rsidTr="00005304">
        <w:trPr>
          <w:trHeight w:val="176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6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7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8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04949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Etapa</w:t>
            </w:r>
          </w:p>
        </w:tc>
        <w:tc>
          <w:tcPr>
            <w:tcW w:w="3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0494A" w14:textId="77777777" w:rsidR="002A6629" w:rsidRPr="00937159" w:rsidRDefault="00767F3F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>
              <w:rPr>
                <w:rFonts w:eastAsia="Times New Roman" w:cs="Arial"/>
                <w:lang w:val="es-ES" w:eastAsia="es-ES"/>
              </w:rPr>
              <w:t>Básica</w:t>
            </w:r>
          </w:p>
        </w:tc>
      </w:tr>
      <w:tr w:rsidR="002A6629" w:rsidRPr="00937159" w14:paraId="01D04950" w14:textId="77777777" w:rsidTr="00005304">
        <w:trPr>
          <w:trHeight w:val="315"/>
          <w:jc w:val="center"/>
        </w:trPr>
        <w:tc>
          <w:tcPr>
            <w:tcW w:w="1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C" w14:textId="77777777" w:rsidR="002A6629" w:rsidRPr="00937159" w:rsidRDefault="002A6629" w:rsidP="00F32D8B">
            <w:pPr>
              <w:spacing w:before="240" w:after="24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Modalidad</w:t>
            </w:r>
          </w:p>
        </w:tc>
        <w:tc>
          <w:tcPr>
            <w:tcW w:w="3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0494D" w14:textId="77777777" w:rsidR="002A6629" w:rsidRPr="00937159" w:rsidRDefault="002A6629" w:rsidP="00F32D8B">
            <w:pPr>
              <w:spacing w:before="240" w:after="24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Curso ( ) Taller ( ) Lab ( ) Sem (</w:t>
            </w:r>
            <w:r w:rsidR="00767F3F">
              <w:rPr>
                <w:rFonts w:eastAsia="Times New Roman" w:cs="Arial"/>
                <w:b/>
                <w:lang w:val="es-ES" w:eastAsia="es-ES"/>
              </w:rPr>
              <w:t xml:space="preserve"> x</w:t>
            </w:r>
            <w:r w:rsidRPr="00937159">
              <w:rPr>
                <w:rFonts w:eastAsia="Times New Roman" w:cs="Arial"/>
                <w:b/>
                <w:lang w:val="es-ES" w:eastAsia="es-ES"/>
              </w:rPr>
              <w:t xml:space="preserve"> 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E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Tipo</w:t>
            </w:r>
          </w:p>
        </w:tc>
        <w:tc>
          <w:tcPr>
            <w:tcW w:w="3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4F" w14:textId="77777777" w:rsidR="002A6629" w:rsidRPr="00937159" w:rsidRDefault="002A6629" w:rsidP="00AD29E6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 (  )     P (</w:t>
            </w:r>
            <w:r w:rsidR="008163EF" w:rsidRPr="00937159">
              <w:rPr>
                <w:rFonts w:eastAsia="Times New Roman" w:cs="Arial"/>
                <w:b/>
                <w:lang w:val="es-ES" w:eastAsia="es-ES"/>
              </w:rPr>
              <w:t xml:space="preserve">  </w:t>
            </w:r>
            <w:r w:rsidRPr="00937159">
              <w:rPr>
                <w:rFonts w:eastAsia="Times New Roman" w:cs="Arial"/>
                <w:b/>
                <w:lang w:val="es-ES" w:eastAsia="es-ES"/>
              </w:rPr>
              <w:t>)    T/P  (</w:t>
            </w:r>
            <w:r w:rsidR="009D4C5D">
              <w:rPr>
                <w:rFonts w:eastAsia="Times New Roman" w:cs="Arial"/>
                <w:b/>
                <w:lang w:val="es-ES" w:eastAsia="es-ES"/>
              </w:rPr>
              <w:t>x</w:t>
            </w:r>
            <w:r w:rsidRPr="00937159">
              <w:rPr>
                <w:rFonts w:eastAsia="Times New Roman" w:cs="Arial"/>
                <w:b/>
                <w:lang w:val="es-ES" w:eastAsia="es-ES"/>
              </w:rPr>
              <w:t xml:space="preserve">) </w:t>
            </w:r>
          </w:p>
        </w:tc>
      </w:tr>
      <w:tr w:rsidR="002A6629" w:rsidRPr="00937159" w14:paraId="01D04954" w14:textId="77777777" w:rsidTr="00005304">
        <w:trPr>
          <w:trHeight w:val="315"/>
          <w:jc w:val="center"/>
        </w:trPr>
        <w:tc>
          <w:tcPr>
            <w:tcW w:w="1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1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Carácter</w:t>
            </w:r>
          </w:p>
        </w:tc>
        <w:tc>
          <w:tcPr>
            <w:tcW w:w="3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04952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Obligatorio (</w:t>
            </w:r>
            <w:r w:rsidR="00CB0BDA" w:rsidRPr="00937159">
              <w:rPr>
                <w:rFonts w:eastAsia="Times New Roman" w:cs="Arial"/>
                <w:b/>
                <w:lang w:val="es-ES" w:eastAsia="es-ES"/>
              </w:rPr>
              <w:t>x</w:t>
            </w:r>
            <w:r w:rsidRPr="00937159">
              <w:rPr>
                <w:rFonts w:eastAsia="Times New Roman" w:cs="Arial"/>
                <w:b/>
                <w:lang w:val="es-ES" w:eastAsia="es-ES"/>
              </w:rPr>
              <w:t xml:space="preserve"> )               Optativo ( ) </w:t>
            </w:r>
          </w:p>
        </w:tc>
        <w:tc>
          <w:tcPr>
            <w:tcW w:w="3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3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Horas</w:t>
            </w:r>
          </w:p>
        </w:tc>
      </w:tr>
      <w:tr w:rsidR="002A6629" w:rsidRPr="00937159" w14:paraId="01D04958" w14:textId="77777777" w:rsidTr="00005304">
        <w:trPr>
          <w:trHeight w:val="315"/>
          <w:jc w:val="center"/>
        </w:trPr>
        <w:tc>
          <w:tcPr>
            <w:tcW w:w="4569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1D04955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6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Semana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7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Semestre / Año</w:t>
            </w:r>
          </w:p>
        </w:tc>
      </w:tr>
      <w:tr w:rsidR="002A6629" w:rsidRPr="00937159" w14:paraId="01D0495C" w14:textId="77777777" w:rsidTr="00005304">
        <w:trPr>
          <w:trHeight w:val="315"/>
          <w:jc w:val="center"/>
        </w:trPr>
        <w:tc>
          <w:tcPr>
            <w:tcW w:w="4569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1D04959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A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Teóricas</w:t>
            </w:r>
            <w:r w:rsidR="00C452E2">
              <w:rPr>
                <w:rFonts w:eastAsia="Times New Roman" w:cs="Arial"/>
                <w:b/>
                <w:lang w:val="es-ES" w:eastAsia="es-ES"/>
              </w:rPr>
              <w:t xml:space="preserve">          </w:t>
            </w:r>
            <w:r w:rsidR="00C452E2" w:rsidRPr="00230059">
              <w:rPr>
                <w:rFonts w:eastAsia="Times New Roman" w:cs="Arial"/>
                <w:lang w:val="es-ES" w:eastAsia="es-ES"/>
              </w:rPr>
              <w:t>4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B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Teóricas</w:t>
            </w:r>
            <w:r w:rsidR="00C452E2">
              <w:rPr>
                <w:rFonts w:eastAsia="Times New Roman" w:cs="Arial"/>
                <w:b/>
                <w:lang w:val="es-ES" w:eastAsia="es-ES"/>
              </w:rPr>
              <w:t xml:space="preserve">          </w:t>
            </w:r>
            <w:r w:rsidR="00C452E2" w:rsidRPr="00230059">
              <w:rPr>
                <w:rFonts w:eastAsia="Times New Roman" w:cs="Arial"/>
                <w:lang w:val="es-ES" w:eastAsia="es-ES"/>
              </w:rPr>
              <w:t>48</w:t>
            </w:r>
          </w:p>
        </w:tc>
      </w:tr>
      <w:tr w:rsidR="002A6629" w:rsidRPr="00937159" w14:paraId="01D04960" w14:textId="77777777" w:rsidTr="00005304">
        <w:trPr>
          <w:trHeight w:val="315"/>
          <w:jc w:val="center"/>
        </w:trPr>
        <w:tc>
          <w:tcPr>
            <w:tcW w:w="4569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1D0495D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E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Prácticas</w:t>
            </w:r>
            <w:r w:rsidR="00C452E2">
              <w:rPr>
                <w:rFonts w:eastAsia="Times New Roman" w:cs="Arial"/>
                <w:b/>
                <w:lang w:val="es-ES" w:eastAsia="es-ES"/>
              </w:rPr>
              <w:t xml:space="preserve">         </w:t>
            </w:r>
            <w:r w:rsidR="00C452E2" w:rsidRPr="00230059">
              <w:rPr>
                <w:rFonts w:eastAsia="Times New Roman" w:cs="Arial"/>
                <w:lang w:val="es-ES" w:eastAsia="es-ES"/>
              </w:rPr>
              <w:t>4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5F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Prácticas</w:t>
            </w:r>
            <w:r w:rsidR="00C452E2">
              <w:rPr>
                <w:rFonts w:eastAsia="Times New Roman" w:cs="Arial"/>
                <w:b/>
                <w:lang w:val="es-ES" w:eastAsia="es-ES"/>
              </w:rPr>
              <w:t xml:space="preserve">         </w:t>
            </w:r>
            <w:r w:rsidR="00C452E2" w:rsidRPr="00230059">
              <w:rPr>
                <w:rFonts w:eastAsia="Times New Roman" w:cs="Arial"/>
                <w:lang w:val="es-ES" w:eastAsia="es-ES"/>
              </w:rPr>
              <w:t>48</w:t>
            </w:r>
          </w:p>
        </w:tc>
      </w:tr>
      <w:tr w:rsidR="002A6629" w:rsidRPr="00937159" w14:paraId="01D04964" w14:textId="77777777" w:rsidTr="00005304">
        <w:trPr>
          <w:trHeight w:val="315"/>
          <w:jc w:val="center"/>
        </w:trPr>
        <w:tc>
          <w:tcPr>
            <w:tcW w:w="4569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1D04961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62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Total</w:t>
            </w:r>
            <w:r w:rsidR="00C452E2">
              <w:rPr>
                <w:rFonts w:eastAsia="Times New Roman" w:cs="Arial"/>
                <w:b/>
                <w:lang w:val="es-ES" w:eastAsia="es-ES"/>
              </w:rPr>
              <w:t xml:space="preserve">                </w:t>
            </w:r>
            <w:r w:rsidR="00C452E2" w:rsidRPr="00230059">
              <w:rPr>
                <w:rFonts w:eastAsia="Times New Roman" w:cs="Arial"/>
                <w:lang w:val="es-ES" w:eastAsia="es-ES"/>
              </w:rPr>
              <w:t>8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04963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Total</w:t>
            </w:r>
            <w:r w:rsidR="00C452E2">
              <w:rPr>
                <w:rFonts w:eastAsia="Times New Roman" w:cs="Arial"/>
                <w:b/>
                <w:lang w:val="es-ES" w:eastAsia="es-ES"/>
              </w:rPr>
              <w:t xml:space="preserve">                </w:t>
            </w:r>
            <w:r w:rsidR="00C452E2" w:rsidRPr="00230059">
              <w:rPr>
                <w:rFonts w:eastAsia="Times New Roman" w:cs="Arial"/>
                <w:lang w:val="es-ES" w:eastAsia="es-ES"/>
              </w:rPr>
              <w:t>96</w:t>
            </w:r>
          </w:p>
        </w:tc>
      </w:tr>
      <w:tr w:rsidR="002A6629" w:rsidRPr="00937159" w14:paraId="01D04966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65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>Seriación</w:t>
            </w:r>
          </w:p>
        </w:tc>
      </w:tr>
      <w:tr w:rsidR="002A6629" w:rsidRPr="00937159" w14:paraId="01D04968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967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>Ninguna (  )</w:t>
            </w:r>
          </w:p>
        </w:tc>
      </w:tr>
      <w:tr w:rsidR="002A6629" w:rsidRPr="00937159" w14:paraId="01D0496A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969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>Obligatoria (  )</w:t>
            </w:r>
          </w:p>
        </w:tc>
      </w:tr>
      <w:tr w:rsidR="002A6629" w:rsidRPr="00937159" w14:paraId="01D0496E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25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6B" w14:textId="77777777" w:rsidR="002A6629" w:rsidRPr="00937159" w:rsidRDefault="002A6629" w:rsidP="00F32D8B">
            <w:pPr>
              <w:spacing w:before="120"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Asignatura antecedente</w:t>
            </w:r>
          </w:p>
          <w:p w14:paraId="01D0496C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  <w:tc>
          <w:tcPr>
            <w:tcW w:w="5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6D" w14:textId="77777777" w:rsidR="002A6629" w:rsidRPr="00937159" w:rsidRDefault="00E215ED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  <w:r>
              <w:t xml:space="preserve"> </w:t>
            </w:r>
          </w:p>
        </w:tc>
      </w:tr>
      <w:tr w:rsidR="002A6629" w:rsidRPr="00937159" w14:paraId="01D04972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25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6F" w14:textId="77777777" w:rsidR="002A6629" w:rsidRPr="00937159" w:rsidRDefault="002A6629" w:rsidP="00F32D8B">
            <w:pPr>
              <w:spacing w:before="120"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Asignatura subsecuente</w:t>
            </w:r>
          </w:p>
          <w:p w14:paraId="01D04970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  <w:tc>
          <w:tcPr>
            <w:tcW w:w="5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71" w14:textId="77777777" w:rsidR="002A6629" w:rsidRPr="00937159" w:rsidRDefault="00BE6979" w:rsidP="00E215ED">
            <w:pPr>
              <w:tabs>
                <w:tab w:val="left" w:pos="885"/>
              </w:tabs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t xml:space="preserve"> </w:t>
            </w:r>
            <w:r w:rsidR="00E215ED">
              <w:t xml:space="preserve"> </w:t>
            </w:r>
            <w:r w:rsidR="008163EF" w:rsidRPr="00937159">
              <w:tab/>
            </w:r>
          </w:p>
        </w:tc>
      </w:tr>
      <w:tr w:rsidR="002A6629" w:rsidRPr="00937159" w14:paraId="01D04974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973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 xml:space="preserve">Indicativa ( </w:t>
            </w:r>
            <w:r w:rsidR="00401B18">
              <w:rPr>
                <w:rFonts w:eastAsia="Times New Roman" w:cs="Arial"/>
                <w:b/>
                <w:bCs/>
                <w:lang w:val="es-ES" w:eastAsia="es-ES"/>
              </w:rPr>
              <w:t>x</w:t>
            </w: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 xml:space="preserve">  )</w:t>
            </w:r>
          </w:p>
        </w:tc>
      </w:tr>
      <w:tr w:rsidR="002A6629" w:rsidRPr="00937159" w14:paraId="01D04978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25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75" w14:textId="77777777" w:rsidR="002A6629" w:rsidRPr="00937159" w:rsidRDefault="002A6629" w:rsidP="00F32D8B">
            <w:pPr>
              <w:spacing w:before="120"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Asignatura antecedente</w:t>
            </w:r>
          </w:p>
          <w:p w14:paraId="01D04976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  <w:tc>
          <w:tcPr>
            <w:tcW w:w="5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77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</w:tr>
      <w:tr w:rsidR="002A6629" w:rsidRPr="00937159" w14:paraId="01D0497C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25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79" w14:textId="77777777" w:rsidR="002A6629" w:rsidRPr="00937159" w:rsidRDefault="002A6629" w:rsidP="00F32D8B">
            <w:pPr>
              <w:spacing w:before="120"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Asignatura subsecuente</w:t>
            </w:r>
          </w:p>
          <w:p w14:paraId="01D0497A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  <w:tc>
          <w:tcPr>
            <w:tcW w:w="5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7B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</w:tr>
      <w:tr w:rsidR="002A6629" w:rsidRPr="00937159" w14:paraId="01D0497E" w14:textId="77777777" w:rsidTr="00005304">
        <w:tblPrEx>
          <w:shd w:val="clear" w:color="auto" w:fill="auto"/>
        </w:tblPrEx>
        <w:trPr>
          <w:trHeight w:val="240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0497D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bCs/>
                <w:lang w:val="es-ES" w:eastAsia="es-ES"/>
              </w:rPr>
            </w:pPr>
          </w:p>
        </w:tc>
      </w:tr>
      <w:tr w:rsidR="002A6629" w:rsidRPr="00937159" w14:paraId="01D04982" w14:textId="77777777" w:rsidTr="00005304">
        <w:tblPrEx>
          <w:shd w:val="clear" w:color="auto" w:fill="auto"/>
        </w:tblPrEx>
        <w:trPr>
          <w:trHeight w:val="375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7F" w14:textId="77777777" w:rsidR="00401B18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Objetivo general</w:t>
            </w:r>
            <w:r w:rsidR="008C52E8">
              <w:rPr>
                <w:rFonts w:eastAsia="Times New Roman" w:cs="Arial"/>
                <w:b/>
                <w:lang w:val="es-ES" w:eastAsia="es-ES"/>
              </w:rPr>
              <w:t>:</w:t>
            </w:r>
          </w:p>
          <w:p w14:paraId="01D04980" w14:textId="77777777" w:rsidR="002A6629" w:rsidRPr="00937159" w:rsidRDefault="00401B18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>
              <w:rPr>
                <w:lang w:val="es-ES"/>
              </w:rPr>
              <w:t>C</w:t>
            </w:r>
            <w:r w:rsidR="008C52E8">
              <w:t>omprender</w:t>
            </w:r>
            <w:r>
              <w:t xml:space="preserve"> la teoría estadística y sus aplicaciones en</w:t>
            </w:r>
            <w:r w:rsidR="008C52E8">
              <w:t xml:space="preserve"> E</w:t>
            </w:r>
            <w:r w:rsidR="008163EF" w:rsidRPr="00937159">
              <w:t>cología.</w:t>
            </w:r>
          </w:p>
          <w:p w14:paraId="01D04981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</w:tr>
      <w:tr w:rsidR="002A6629" w:rsidRPr="00937159" w14:paraId="01D0498A" w14:textId="77777777" w:rsidTr="00005304">
        <w:tblPrEx>
          <w:shd w:val="clear" w:color="auto" w:fill="auto"/>
        </w:tblPrEx>
        <w:trPr>
          <w:trHeight w:val="432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83" w14:textId="77777777" w:rsidR="002A6629" w:rsidRPr="00937159" w:rsidRDefault="00401B18" w:rsidP="00C079F2">
            <w:pPr>
              <w:spacing w:after="0" w:line="240" w:lineRule="auto"/>
              <w:ind w:left="709" w:hanging="709"/>
              <w:rPr>
                <w:rFonts w:eastAsia="Times New Roman" w:cs="Arial"/>
                <w:b/>
                <w:lang w:val="es-ES" w:eastAsia="es-ES"/>
              </w:rPr>
            </w:pPr>
            <w:r>
              <w:rPr>
                <w:rFonts w:eastAsia="Times New Roman" w:cs="Arial"/>
                <w:b/>
                <w:lang w:val="es-ES" w:eastAsia="es-ES"/>
              </w:rPr>
              <w:t>Objetivos específicos</w:t>
            </w:r>
            <w:r w:rsidR="008C52E8">
              <w:rPr>
                <w:rFonts w:eastAsia="Times New Roman" w:cs="Arial"/>
                <w:b/>
                <w:lang w:val="es-ES" w:eastAsia="es-ES"/>
              </w:rPr>
              <w:t>:</w:t>
            </w:r>
          </w:p>
          <w:p w14:paraId="01D04984" w14:textId="77777777" w:rsidR="008163EF" w:rsidRPr="00937159" w:rsidRDefault="00401B18" w:rsidP="00C079F2">
            <w:pPr>
              <w:autoSpaceDE w:val="0"/>
              <w:autoSpaceDN w:val="0"/>
              <w:adjustRightInd w:val="0"/>
              <w:spacing w:after="0" w:line="240" w:lineRule="auto"/>
              <w:ind w:left="709" w:hanging="709"/>
            </w:pPr>
            <w:r>
              <w:t xml:space="preserve">1. </w:t>
            </w:r>
            <w:r w:rsidR="008C52E8">
              <w:t>Comprender</w:t>
            </w:r>
            <w:r w:rsidR="008163EF" w:rsidRPr="00937159">
              <w:t xml:space="preserve"> los principios y procedimientos básicos en el la estadística.</w:t>
            </w:r>
          </w:p>
          <w:p w14:paraId="01D04985" w14:textId="77777777" w:rsidR="008163EF" w:rsidRPr="00937159" w:rsidRDefault="00401B18" w:rsidP="00C079F2">
            <w:pPr>
              <w:autoSpaceDE w:val="0"/>
              <w:autoSpaceDN w:val="0"/>
              <w:adjustRightInd w:val="0"/>
              <w:spacing w:after="0" w:line="240" w:lineRule="auto"/>
              <w:ind w:left="709" w:hanging="709"/>
            </w:pPr>
            <w:r>
              <w:t xml:space="preserve">2. </w:t>
            </w:r>
            <w:r w:rsidR="008C52E8">
              <w:t>Identificar</w:t>
            </w:r>
            <w:r w:rsidR="008163EF" w:rsidRPr="00937159">
              <w:t xml:space="preserve"> y definir el tipo y naturaleza de variables en términos de probabilidad en sistemas ecológicos.</w:t>
            </w:r>
          </w:p>
          <w:p w14:paraId="01D04986" w14:textId="77777777" w:rsidR="008163EF" w:rsidRPr="00937159" w:rsidRDefault="00401B18" w:rsidP="00C079F2">
            <w:pPr>
              <w:autoSpaceDE w:val="0"/>
              <w:autoSpaceDN w:val="0"/>
              <w:adjustRightInd w:val="0"/>
              <w:spacing w:after="0" w:line="240" w:lineRule="auto"/>
              <w:ind w:left="709" w:hanging="709"/>
            </w:pPr>
            <w:r>
              <w:lastRenderedPageBreak/>
              <w:t xml:space="preserve">3. </w:t>
            </w:r>
            <w:r w:rsidR="008163EF" w:rsidRPr="00937159">
              <w:t>Determinar la independencia de variables y su importancia biológica en el estudio de asociación entre diferentes fenómenos de interés ecológico.</w:t>
            </w:r>
          </w:p>
          <w:p w14:paraId="01D04987" w14:textId="77777777" w:rsidR="008163EF" w:rsidRPr="00937159" w:rsidRDefault="00401B18" w:rsidP="00C079F2">
            <w:pPr>
              <w:autoSpaceDE w:val="0"/>
              <w:autoSpaceDN w:val="0"/>
              <w:adjustRightInd w:val="0"/>
              <w:spacing w:after="0" w:line="240" w:lineRule="auto"/>
              <w:ind w:left="709" w:hanging="709"/>
            </w:pPr>
            <w:r>
              <w:t xml:space="preserve">4. </w:t>
            </w:r>
            <w:r w:rsidR="008163EF" w:rsidRPr="00937159">
              <w:t xml:space="preserve">Determinar variables estadísticas e interpretar su significado. </w:t>
            </w:r>
          </w:p>
          <w:p w14:paraId="01D04988" w14:textId="77777777" w:rsidR="008163EF" w:rsidRPr="00937159" w:rsidRDefault="00401B18" w:rsidP="00C079F2">
            <w:pPr>
              <w:autoSpaceDE w:val="0"/>
              <w:autoSpaceDN w:val="0"/>
              <w:adjustRightInd w:val="0"/>
              <w:spacing w:after="0" w:line="240" w:lineRule="auto"/>
              <w:ind w:left="709" w:hanging="709"/>
            </w:pPr>
            <w:r>
              <w:t xml:space="preserve">5. </w:t>
            </w:r>
            <w:r w:rsidR="008163EF" w:rsidRPr="00937159">
              <w:t xml:space="preserve">Realizar Inferencias estadísticas en poblaciones a partir de diferentes técnicas de muestreo. </w:t>
            </w:r>
          </w:p>
          <w:p w14:paraId="01D04989" w14:textId="77777777" w:rsidR="002A6629" w:rsidRPr="00937159" w:rsidRDefault="00401B18" w:rsidP="00C079F2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709" w:right="214" w:hanging="709"/>
              <w:jc w:val="both"/>
            </w:pPr>
            <w:r>
              <w:t xml:space="preserve">6. </w:t>
            </w:r>
            <w:r w:rsidR="008163EF" w:rsidRPr="00937159">
              <w:t>Plantear, resolver e interpretar los resultados a partir de hipótesis estadísticas aplicadas a hipótesis ecológicas.</w:t>
            </w:r>
          </w:p>
        </w:tc>
      </w:tr>
      <w:tr w:rsidR="002A6629" w:rsidRPr="00937159" w14:paraId="01D0498C" w14:textId="77777777" w:rsidTr="00005304">
        <w:tblPrEx>
          <w:shd w:val="clear" w:color="auto" w:fill="auto"/>
        </w:tblPrEx>
        <w:trPr>
          <w:trHeight w:val="255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98B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lastRenderedPageBreak/>
              <w:t>Índice temático</w:t>
            </w:r>
          </w:p>
        </w:tc>
      </w:tr>
      <w:tr w:rsidR="002A6629" w:rsidRPr="00937159" w14:paraId="01D04991" w14:textId="77777777" w:rsidTr="00005304">
        <w:tblPrEx>
          <w:shd w:val="clear" w:color="auto" w:fill="auto"/>
        </w:tblPrEx>
        <w:trPr>
          <w:trHeight w:val="288"/>
          <w:jc w:val="center"/>
        </w:trPr>
        <w:tc>
          <w:tcPr>
            <w:tcW w:w="89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8D" w14:textId="77777777" w:rsidR="002A6629" w:rsidRPr="00937159" w:rsidRDefault="002A6629" w:rsidP="00F32D8B">
            <w:pPr>
              <w:spacing w:after="0"/>
              <w:rPr>
                <w:rFonts w:eastAsia="Calibri" w:cs="Arial"/>
              </w:rPr>
            </w:pPr>
          </w:p>
        </w:tc>
        <w:tc>
          <w:tcPr>
            <w:tcW w:w="5577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8E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 xml:space="preserve">Tema 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8F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Horas</w:t>
            </w:r>
          </w:p>
          <w:p w14:paraId="01D04990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 xml:space="preserve"> Semestre / Año</w:t>
            </w:r>
          </w:p>
        </w:tc>
      </w:tr>
      <w:tr w:rsidR="002A6629" w:rsidRPr="00937159" w14:paraId="01D04996" w14:textId="77777777" w:rsidTr="00005304">
        <w:tblPrEx>
          <w:shd w:val="clear" w:color="auto" w:fill="auto"/>
        </w:tblPrEx>
        <w:trPr>
          <w:trHeight w:val="201"/>
          <w:jc w:val="center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92" w14:textId="77777777" w:rsidR="002A6629" w:rsidRPr="00937159" w:rsidRDefault="002A6629" w:rsidP="00F32D8B">
            <w:pPr>
              <w:spacing w:after="0"/>
              <w:rPr>
                <w:rFonts w:eastAsia="Calibri" w:cs="Arial"/>
              </w:rPr>
            </w:pPr>
          </w:p>
        </w:tc>
        <w:tc>
          <w:tcPr>
            <w:tcW w:w="0" w:type="auto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93" w14:textId="77777777" w:rsidR="002A6629" w:rsidRPr="00937159" w:rsidRDefault="002A6629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94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Teóricas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95" w14:textId="77777777" w:rsidR="002A6629" w:rsidRPr="00937159" w:rsidRDefault="002A6629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Prácticas</w:t>
            </w:r>
          </w:p>
        </w:tc>
      </w:tr>
      <w:tr w:rsidR="00305D9D" w:rsidRPr="00937159" w14:paraId="01D0499B" w14:textId="77777777" w:rsidTr="001F4608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PrExChange w:id="1" w:author="edlin guerra" w:date="2024-06-24T08:32:00Z" w16du:dateUtc="2024-06-24T14:32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2" w:author="edlin guerra" w:date="2024-06-24T08:32:00Z" w16du:dateUtc="2024-06-24T14:32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" w:author="edlin guerra" w:date="2024-06-24T08:32:00Z" w16du:dateUtc="2024-06-24T14:32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97" w14:textId="77777777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1</w:t>
            </w:r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" w:author="edlin guerra" w:date="2024-06-24T08:32:00Z" w16du:dateUtc="2024-06-24T14:32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98" w14:textId="77777777" w:rsidR="00305D9D" w:rsidRPr="00937159" w:rsidRDefault="00305D9D" w:rsidP="00580F42">
            <w:pPr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t xml:space="preserve">Introducción a la estadística 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5" w:author="edlin guerra" w:date="2024-06-24T08:32:00Z" w16du:dateUtc="2024-06-24T14:32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92D050"/>
                <w:vAlign w:val="center"/>
              </w:tcPr>
            </w:tcPrChange>
          </w:tcPr>
          <w:p w14:paraId="01D04999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commentRangeStart w:id="6"/>
            <w:r w:rsidRPr="00401B18">
              <w:rPr>
                <w:rFonts w:eastAsia="Times New Roman" w:cs="Arial"/>
                <w:lang w:val="es-ES" w:eastAsia="es-ES"/>
              </w:rPr>
              <w:t>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7" w:author="edlin guerra" w:date="2024-06-24T08:32:00Z" w16du:dateUtc="2024-06-24T14:32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9A" w14:textId="7637B225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8" w:author="edlin guerra" w:date="2024-06-24T08:30:00Z" w16du:dateUtc="2024-06-24T14:30:00Z">
              <w:r w:rsidDel="00D86727">
                <w:rPr>
                  <w:rFonts w:eastAsia="Times New Roman" w:cs="Arial"/>
                  <w:lang w:val="es-ES" w:eastAsia="es-ES"/>
                </w:rPr>
                <w:delText>0</w:delText>
              </w:r>
            </w:del>
            <w:ins w:id="9" w:author="edlin guerra" w:date="2024-06-24T08:30:00Z" w16du:dateUtc="2024-06-24T14:30:00Z">
              <w:r w:rsidR="00D01A46">
                <w:rPr>
                  <w:rFonts w:eastAsia="Times New Roman" w:cs="Arial"/>
                  <w:lang w:val="es-ES" w:eastAsia="es-ES"/>
                </w:rPr>
                <w:t>4</w:t>
              </w:r>
            </w:ins>
            <w:commentRangeEnd w:id="6"/>
            <w:ins w:id="10" w:author="edlin guerra" w:date="2024-06-24T08:33:00Z" w16du:dateUtc="2024-06-24T14:33:00Z">
              <w:r w:rsidR="00333BBD">
                <w:rPr>
                  <w:rStyle w:val="Refdecomentario"/>
                </w:rPr>
                <w:commentReference w:id="6"/>
              </w:r>
            </w:ins>
          </w:p>
        </w:tc>
      </w:tr>
      <w:tr w:rsidR="00305D9D" w:rsidRPr="00937159" w14:paraId="01D049A0" w14:textId="77777777" w:rsidTr="00375D7E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PrExChange w:id="11" w:author="edlin guerra" w:date="2024-06-24T08:32:00Z" w16du:dateUtc="2024-06-24T14:32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12" w:author="edlin guerra" w:date="2024-06-24T08:32:00Z" w16du:dateUtc="2024-06-24T14:32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" w:author="edlin guerra" w:date="2024-06-24T08:32:00Z" w16du:dateUtc="2024-06-24T14:32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9C" w14:textId="77777777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2</w:t>
            </w:r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" w:author="edlin guerra" w:date="2024-06-24T08:32:00Z" w16du:dateUtc="2024-06-24T14:32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9D" w14:textId="34320685" w:rsidR="00305D9D" w:rsidRPr="00937159" w:rsidRDefault="00305D9D" w:rsidP="00580F42">
            <w:pPr>
              <w:pStyle w:val="Prrafodelista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Medidas de posición y dispersión</w:t>
            </w:r>
            <w:r w:rsidRPr="0093715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726BE">
              <w:rPr>
                <w:rFonts w:asciiTheme="minorHAnsi" w:hAnsiTheme="minorHAnsi"/>
                <w:sz w:val="22"/>
                <w:szCs w:val="22"/>
              </w:rPr>
              <w:t>(+ Tema 5)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15" w:author="edlin guerra" w:date="2024-06-24T08:32:00Z" w16du:dateUtc="2024-06-24T14:32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9E" w14:textId="6A91F280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16" w:author="edlin guerra" w:date="2024-06-24T08:28:00Z" w16du:dateUtc="2024-06-24T14:28:00Z">
              <w:r w:rsidDel="002B297B">
                <w:rPr>
                  <w:rFonts w:eastAsia="Times New Roman" w:cs="Arial"/>
                  <w:lang w:val="es-ES" w:eastAsia="es-ES"/>
                </w:rPr>
                <w:delText>4</w:delText>
              </w:r>
            </w:del>
            <w:ins w:id="17" w:author="edlin guerra" w:date="2024-06-24T08:28:00Z" w16du:dateUtc="2024-06-24T14:28:00Z">
              <w:r w:rsidR="002B297B">
                <w:rPr>
                  <w:rFonts w:eastAsia="Times New Roman" w:cs="Arial"/>
                  <w:lang w:val="es-ES" w:eastAsia="es-ES"/>
                </w:rPr>
                <w:t>10</w:t>
              </w:r>
            </w:ins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18" w:author="edlin guerra" w:date="2024-06-24T08:32:00Z" w16du:dateUtc="2024-06-24T14:32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92D050"/>
                <w:vAlign w:val="center"/>
              </w:tcPr>
            </w:tcPrChange>
          </w:tcPr>
          <w:p w14:paraId="01D0499F" w14:textId="201E5534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19" w:author="edlin guerra" w:date="2024-06-24T08:28:00Z" w16du:dateUtc="2024-06-24T14:28:00Z">
              <w:r w:rsidDel="002B297B">
                <w:rPr>
                  <w:rFonts w:eastAsia="Times New Roman" w:cs="Arial"/>
                  <w:lang w:val="es-ES" w:eastAsia="es-ES"/>
                </w:rPr>
                <w:delText>6</w:delText>
              </w:r>
            </w:del>
            <w:ins w:id="20" w:author="edlin guerra" w:date="2024-06-24T08:30:00Z" w16du:dateUtc="2024-06-24T14:30:00Z">
              <w:r w:rsidR="00D01A46">
                <w:rPr>
                  <w:rFonts w:eastAsia="Times New Roman" w:cs="Arial"/>
                  <w:lang w:val="es-ES" w:eastAsia="es-ES"/>
                </w:rPr>
                <w:t>8</w:t>
              </w:r>
            </w:ins>
          </w:p>
        </w:tc>
      </w:tr>
      <w:tr w:rsidR="00305D9D" w:rsidRPr="00937159" w14:paraId="01D049A5" w14:textId="77777777" w:rsidTr="00375D7E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PrExChange w:id="21" w:author="edlin guerra" w:date="2024-06-24T08:33:00Z" w16du:dateUtc="2024-06-24T14:33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22" w:author="edlin guerra" w:date="2024-06-24T08:33:00Z" w16du:dateUtc="2024-06-24T14:33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" w:author="edlin guerra" w:date="2024-06-24T08:33:00Z" w16du:dateUtc="2024-06-24T14:33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A1" w14:textId="77777777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3</w:t>
            </w:r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" w:author="edlin guerra" w:date="2024-06-24T08:33:00Z" w16du:dateUtc="2024-06-24T14:33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A2" w14:textId="77777777" w:rsidR="00305D9D" w:rsidRPr="00937159" w:rsidRDefault="00305D9D" w:rsidP="00580F42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Formulación y comprobación de hipótesis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25" w:author="edlin guerra" w:date="2024-06-24T08:33:00Z" w16du:dateUtc="2024-06-24T14:33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A3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commentRangeStart w:id="26"/>
            <w:r>
              <w:rPr>
                <w:rFonts w:eastAsia="Times New Roman" w:cs="Arial"/>
                <w:lang w:val="es-ES" w:eastAsia="es-ES"/>
              </w:rPr>
              <w:t>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27" w:author="edlin guerra" w:date="2024-06-24T08:33:00Z" w16du:dateUtc="2024-06-24T14:33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A4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>
              <w:rPr>
                <w:rFonts w:eastAsia="Times New Roman" w:cs="Arial"/>
                <w:lang w:val="es-ES" w:eastAsia="es-ES"/>
              </w:rPr>
              <w:t>6</w:t>
            </w:r>
            <w:commentRangeEnd w:id="26"/>
            <w:r w:rsidR="00333BBD">
              <w:rPr>
                <w:rStyle w:val="Refdecomentario"/>
              </w:rPr>
              <w:commentReference w:id="26"/>
            </w:r>
          </w:p>
        </w:tc>
      </w:tr>
      <w:tr w:rsidR="00305D9D" w:rsidRPr="00937159" w14:paraId="01D049AA" w14:textId="77777777" w:rsidTr="00375D7E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PrExChange w:id="28" w:author="edlin guerra" w:date="2024-06-24T08:33:00Z" w16du:dateUtc="2024-06-24T14:33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29" w:author="edlin guerra" w:date="2024-06-24T08:33:00Z" w16du:dateUtc="2024-06-24T14:33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" w:author="edlin guerra" w:date="2024-06-24T08:33:00Z" w16du:dateUtc="2024-06-24T14:33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A6" w14:textId="77777777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4</w:t>
            </w:r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" w:author="edlin guerra" w:date="2024-06-24T08:33:00Z" w16du:dateUtc="2024-06-24T14:33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A7" w14:textId="5ED1AD1E" w:rsidR="00305D9D" w:rsidRPr="00937159" w:rsidRDefault="00305D9D" w:rsidP="00580F42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Diseño experimental y muestreo</w:t>
            </w:r>
            <w:ins w:id="32" w:author="edlin guerra" w:date="2024-06-24T08:28:00Z" w16du:dateUtc="2024-06-24T14:28:00Z">
              <w:r w:rsidR="00E42EE4">
                <w:rPr>
                  <w:rFonts w:asciiTheme="minorHAnsi" w:hAnsiTheme="minorHAnsi" w:cs="Cambria"/>
                  <w:sz w:val="22"/>
                  <w:szCs w:val="22"/>
                  <w:lang w:val="es-ES"/>
                </w:rPr>
                <w:t xml:space="preserve"> (+ Tema 7)</w:t>
              </w:r>
            </w:ins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33" w:author="edlin guerra" w:date="2024-06-24T08:33:00Z" w16du:dateUtc="2024-06-24T14:33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A8" w14:textId="3267B868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commentRangeStart w:id="34"/>
            <w:del w:id="35" w:author="edlin guerra" w:date="2024-06-24T08:28:00Z" w16du:dateUtc="2024-06-24T14:28:00Z">
              <w:r w:rsidDel="00E42EE4">
                <w:rPr>
                  <w:rFonts w:eastAsia="Times New Roman" w:cs="Arial"/>
                  <w:lang w:val="es-ES" w:eastAsia="es-ES"/>
                </w:rPr>
                <w:delText>6</w:delText>
              </w:r>
            </w:del>
            <w:ins w:id="36" w:author="edlin guerra" w:date="2024-06-24T08:28:00Z" w16du:dateUtc="2024-06-24T14:28:00Z">
              <w:r w:rsidR="00E42EE4">
                <w:rPr>
                  <w:rFonts w:eastAsia="Times New Roman" w:cs="Arial"/>
                  <w:lang w:val="es-ES" w:eastAsia="es-ES"/>
                </w:rPr>
                <w:t>12</w:t>
              </w:r>
            </w:ins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37" w:author="edlin guerra" w:date="2024-06-24T08:33:00Z" w16du:dateUtc="2024-06-24T14:33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A9" w14:textId="18D2A445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38" w:author="edlin guerra" w:date="2024-06-24T08:28:00Z" w16du:dateUtc="2024-06-24T14:28:00Z">
              <w:r w:rsidDel="00E42EE4">
                <w:rPr>
                  <w:rFonts w:eastAsia="Times New Roman" w:cs="Arial"/>
                  <w:lang w:val="es-ES" w:eastAsia="es-ES"/>
                </w:rPr>
                <w:delText>6</w:delText>
              </w:r>
            </w:del>
            <w:ins w:id="39" w:author="edlin guerra" w:date="2024-06-24T08:28:00Z" w16du:dateUtc="2024-06-24T14:28:00Z">
              <w:r w:rsidR="00E42EE4">
                <w:rPr>
                  <w:rFonts w:eastAsia="Times New Roman" w:cs="Arial"/>
                  <w:lang w:val="es-ES" w:eastAsia="es-ES"/>
                </w:rPr>
                <w:t>12</w:t>
              </w:r>
            </w:ins>
            <w:commentRangeEnd w:id="34"/>
            <w:ins w:id="40" w:author="edlin guerra" w:date="2024-06-24T08:34:00Z" w16du:dateUtc="2024-06-24T14:34:00Z">
              <w:r w:rsidR="00E6234B">
                <w:rPr>
                  <w:rStyle w:val="Refdecomentario"/>
                </w:rPr>
                <w:commentReference w:id="34"/>
              </w:r>
            </w:ins>
          </w:p>
        </w:tc>
      </w:tr>
      <w:tr w:rsidR="00305D9D" w:rsidRPr="00937159" w14:paraId="01D049AF" w14:textId="77777777" w:rsidTr="00005304">
        <w:tblPrEx>
          <w:shd w:val="clear" w:color="auto" w:fill="auto"/>
        </w:tblPrEx>
        <w:trPr>
          <w:trHeight w:val="138"/>
          <w:jc w:val="center"/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AB" w14:textId="2697A4A2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41" w:author="edlin guerra" w:date="2024-06-24T08:28:00Z" w16du:dateUtc="2024-06-24T14:28:00Z">
              <w:r w:rsidRPr="00401B18" w:rsidDel="002B297B">
                <w:rPr>
                  <w:rFonts w:eastAsia="Times New Roman" w:cs="Arial"/>
                  <w:lang w:val="es-ES" w:eastAsia="es-ES"/>
                </w:rPr>
                <w:delText>5</w:delText>
              </w:r>
            </w:del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AC" w14:textId="5E05FBBF" w:rsidR="00305D9D" w:rsidRPr="00937159" w:rsidRDefault="00305D9D" w:rsidP="00580F42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del w:id="42" w:author="edlin guerra" w:date="2024-06-24T08:28:00Z" w16du:dateUtc="2024-06-24T14:28:00Z">
              <w:r w:rsidRPr="00937159" w:rsidDel="002B297B">
                <w:rPr>
                  <w:rFonts w:asciiTheme="minorHAnsi" w:hAnsiTheme="minorHAnsi" w:cs="Cambria"/>
                  <w:sz w:val="22"/>
                  <w:szCs w:val="22"/>
                  <w:lang w:val="es-ES"/>
                </w:rPr>
                <w:delText>Exploración de datos</w:delText>
              </w:r>
            </w:del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AD" w14:textId="109923FB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43" w:author="edlin guerra" w:date="2024-06-24T08:28:00Z" w16du:dateUtc="2024-06-24T14:28:00Z">
              <w:r w:rsidDel="002B297B">
                <w:rPr>
                  <w:rFonts w:eastAsia="Times New Roman" w:cs="Arial"/>
                  <w:lang w:val="es-ES" w:eastAsia="es-ES"/>
                </w:rPr>
                <w:delText>6</w:delText>
              </w:r>
            </w:del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AE" w14:textId="3ED51BD2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44" w:author="edlin guerra" w:date="2024-06-24T08:28:00Z" w16du:dateUtc="2024-06-24T14:28:00Z">
              <w:r w:rsidDel="002B297B">
                <w:rPr>
                  <w:rFonts w:eastAsia="Times New Roman" w:cs="Arial"/>
                  <w:lang w:val="es-ES" w:eastAsia="es-ES"/>
                </w:rPr>
                <w:delText>6</w:delText>
              </w:r>
            </w:del>
          </w:p>
        </w:tc>
      </w:tr>
      <w:tr w:rsidR="00305D9D" w:rsidRPr="00937159" w14:paraId="01D049B4" w14:textId="77777777" w:rsidTr="00E6234B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PrExChange w:id="45" w:author="edlin guerra" w:date="2024-06-24T08:35:00Z" w16du:dateUtc="2024-06-24T14:35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46" w:author="edlin guerra" w:date="2024-06-24T08:35:00Z" w16du:dateUtc="2024-06-24T14:35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7" w:author="edlin guerra" w:date="2024-06-24T08:35:00Z" w16du:dateUtc="2024-06-24T14:35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1D049B0" w14:textId="6681EC11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 xml:space="preserve"> </w:t>
            </w:r>
            <w:del w:id="48" w:author="edlin guerra" w:date="2024-06-24T09:16:00Z" w16du:dateUtc="2024-06-24T15:16:00Z">
              <w:r w:rsidRPr="00401B18" w:rsidDel="00D2647D">
                <w:rPr>
                  <w:rFonts w:eastAsia="Times New Roman" w:cs="Arial"/>
                  <w:lang w:val="es-ES" w:eastAsia="es-ES"/>
                </w:rPr>
                <w:delText>6</w:delText>
              </w:r>
            </w:del>
            <w:ins w:id="49" w:author="edlin guerra" w:date="2024-06-24T09:16:00Z" w16du:dateUtc="2024-06-24T15:16:00Z">
              <w:r w:rsidR="00D2647D">
                <w:rPr>
                  <w:rFonts w:eastAsia="Times New Roman" w:cs="Arial"/>
                  <w:lang w:val="es-ES" w:eastAsia="es-ES"/>
                </w:rPr>
                <w:t>5</w:t>
              </w:r>
            </w:ins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" w:author="edlin guerra" w:date="2024-06-24T08:35:00Z" w16du:dateUtc="2024-06-24T14:35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B1" w14:textId="77777777" w:rsidR="00305D9D" w:rsidRPr="00937159" w:rsidRDefault="00305D9D" w:rsidP="00580F42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Regresión lineal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51" w:author="edlin guerra" w:date="2024-06-24T08:35:00Z" w16du:dateUtc="2024-06-24T14:35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B2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commentRangeStart w:id="52"/>
            <w:r>
              <w:rPr>
                <w:rFonts w:eastAsia="Times New Roman" w:cs="Arial"/>
                <w:lang w:val="es-ES" w:eastAsia="es-ES"/>
              </w:rPr>
              <w:t>6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53" w:author="edlin guerra" w:date="2024-06-24T08:35:00Z" w16du:dateUtc="2024-06-24T14:35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B3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>
              <w:rPr>
                <w:rFonts w:eastAsia="Times New Roman" w:cs="Arial"/>
                <w:lang w:val="es-ES" w:eastAsia="es-ES"/>
              </w:rPr>
              <w:t>6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  <w:commentRangeEnd w:id="52"/>
            <w:r w:rsidR="002C3B0A">
              <w:rPr>
                <w:rStyle w:val="Refdecomentario"/>
              </w:rPr>
              <w:commentReference w:id="52"/>
            </w:r>
          </w:p>
        </w:tc>
      </w:tr>
      <w:tr w:rsidR="00305D9D" w:rsidRPr="00937159" w14:paraId="01D049B9" w14:textId="77777777" w:rsidTr="00005304">
        <w:tblPrEx>
          <w:shd w:val="clear" w:color="auto" w:fill="auto"/>
        </w:tblPrEx>
        <w:trPr>
          <w:trHeight w:val="138"/>
          <w:jc w:val="center"/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B5" w14:textId="7C958FDE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54" w:author="edlin guerra" w:date="2024-06-24T08:28:00Z" w16du:dateUtc="2024-06-24T14:28:00Z">
              <w:r w:rsidRPr="00401B18" w:rsidDel="00E42EE4">
                <w:rPr>
                  <w:rFonts w:eastAsia="Times New Roman" w:cs="Arial"/>
                  <w:lang w:val="es-ES" w:eastAsia="es-ES"/>
                </w:rPr>
                <w:delText>7</w:delText>
              </w:r>
            </w:del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B6" w14:textId="7C0C3D38" w:rsidR="00305D9D" w:rsidRPr="00937159" w:rsidRDefault="00305D9D" w:rsidP="00580F42">
            <w:pPr>
              <w:spacing w:after="0" w:line="240" w:lineRule="auto"/>
              <w:rPr>
                <w:rFonts w:cs="Cambria"/>
                <w:lang w:val="es-ES"/>
              </w:rPr>
            </w:pPr>
            <w:del w:id="55" w:author="edlin guerra" w:date="2024-06-24T08:28:00Z" w16du:dateUtc="2024-06-24T14:28:00Z">
              <w:r w:rsidRPr="00937159" w:rsidDel="00E42EE4">
                <w:rPr>
                  <w:rFonts w:cs="Cambria"/>
                  <w:lang w:val="es-ES"/>
                </w:rPr>
                <w:delText>Análisis de varianza</w:delText>
              </w:r>
            </w:del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B7" w14:textId="2747797B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56" w:author="edlin guerra" w:date="2024-06-24T08:28:00Z" w16du:dateUtc="2024-06-24T14:28:00Z">
              <w:r w:rsidDel="00E42EE4">
                <w:rPr>
                  <w:rFonts w:eastAsia="Times New Roman" w:cs="Arial"/>
                  <w:lang w:val="es-ES" w:eastAsia="es-ES"/>
                </w:rPr>
                <w:delText>6</w:delText>
              </w:r>
            </w:del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B8" w14:textId="70EF4C1A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del w:id="57" w:author="edlin guerra" w:date="2024-06-24T08:28:00Z" w16du:dateUtc="2024-06-24T14:28:00Z">
              <w:r w:rsidDel="00E42EE4">
                <w:rPr>
                  <w:rFonts w:eastAsia="Times New Roman" w:cs="Arial"/>
                  <w:lang w:val="es-ES" w:eastAsia="es-ES"/>
                </w:rPr>
                <w:delText>6</w:delText>
              </w:r>
            </w:del>
          </w:p>
        </w:tc>
      </w:tr>
      <w:tr w:rsidR="00305D9D" w:rsidRPr="00937159" w14:paraId="01D049BE" w14:textId="77777777" w:rsidTr="00634B52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PrExChange w:id="58" w:author="edlin guerra" w:date="2024-06-24T08:36:00Z" w16du:dateUtc="2024-06-24T14:36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59" w:author="edlin guerra" w:date="2024-06-24T08:36:00Z" w16du:dateUtc="2024-06-24T14:36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0" w:author="edlin guerra" w:date="2024-06-24T08:36:00Z" w16du:dateUtc="2024-06-24T14:36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1D049BA" w14:textId="12D77999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 xml:space="preserve"> </w:t>
            </w:r>
            <w:del w:id="61" w:author="edlin guerra" w:date="2024-06-24T09:16:00Z" w16du:dateUtc="2024-06-24T15:16:00Z">
              <w:r w:rsidRPr="00401B18" w:rsidDel="00D2647D">
                <w:rPr>
                  <w:rFonts w:eastAsia="Times New Roman" w:cs="Arial"/>
                  <w:lang w:val="es-ES" w:eastAsia="es-ES"/>
                </w:rPr>
                <w:delText>8</w:delText>
              </w:r>
            </w:del>
            <w:ins w:id="62" w:author="edlin guerra" w:date="2024-06-24T09:16:00Z" w16du:dateUtc="2024-06-24T15:16:00Z">
              <w:r w:rsidR="00D2647D">
                <w:rPr>
                  <w:rFonts w:eastAsia="Times New Roman" w:cs="Arial"/>
                  <w:lang w:val="es-ES" w:eastAsia="es-ES"/>
                </w:rPr>
                <w:t>6</w:t>
              </w:r>
            </w:ins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" w:author="edlin guerra" w:date="2024-06-24T08:36:00Z" w16du:dateUtc="2024-06-24T14:36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BB" w14:textId="77777777" w:rsidR="00305D9D" w:rsidRPr="00937159" w:rsidRDefault="00305D9D" w:rsidP="00580F42">
            <w:pPr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Análisis de datos categóricos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64" w:author="edlin guerra" w:date="2024-06-24T08:36:00Z" w16du:dateUtc="2024-06-24T14:36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BC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commentRangeStart w:id="65"/>
            <w:r>
              <w:rPr>
                <w:rFonts w:eastAsia="Times New Roman" w:cs="Arial"/>
                <w:lang w:val="es-ES" w:eastAsia="es-ES"/>
              </w:rPr>
              <w:t>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66" w:author="edlin guerra" w:date="2024-06-24T08:36:00Z" w16du:dateUtc="2024-06-24T14:36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BD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>
              <w:rPr>
                <w:rFonts w:eastAsia="Times New Roman" w:cs="Arial"/>
                <w:lang w:val="es-ES" w:eastAsia="es-ES"/>
              </w:rPr>
              <w:t>6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  <w:commentRangeEnd w:id="65"/>
            <w:r w:rsidR="00D60C1D">
              <w:rPr>
                <w:rStyle w:val="Refdecomentario"/>
              </w:rPr>
              <w:commentReference w:id="65"/>
            </w:r>
          </w:p>
        </w:tc>
      </w:tr>
      <w:tr w:rsidR="00305D9D" w:rsidRPr="00937159" w14:paraId="01D049C3" w14:textId="77777777" w:rsidTr="00D60C1D">
        <w:tblPrEx>
          <w:tblW w:w="855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PrExChange w:id="67" w:author="edlin guerra" w:date="2024-06-24T08:37:00Z" w16du:dateUtc="2024-06-24T14:37:00Z">
            <w:tblPrEx>
              <w:tblW w:w="855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</w:tblPrEx>
          </w:tblPrExChange>
        </w:tblPrEx>
        <w:trPr>
          <w:trHeight w:val="138"/>
          <w:jc w:val="center"/>
          <w:trPrChange w:id="68" w:author="edlin guerra" w:date="2024-06-24T08:37:00Z" w16du:dateUtc="2024-06-24T14:37:00Z">
            <w:trPr>
              <w:trHeight w:val="138"/>
              <w:jc w:val="center"/>
            </w:trPr>
          </w:trPrChange>
        </w:trPr>
        <w:tc>
          <w:tcPr>
            <w:tcW w:w="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9" w:author="edlin guerra" w:date="2024-06-24T08:37:00Z" w16du:dateUtc="2024-06-24T14:37:00Z">
              <w:tcPr>
                <w:tcW w:w="899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1D049BF" w14:textId="09FCC4FD" w:rsidR="00305D9D" w:rsidRPr="00401B18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 xml:space="preserve"> </w:t>
            </w:r>
            <w:del w:id="70" w:author="edlin guerra" w:date="2024-06-24T09:16:00Z" w16du:dateUtc="2024-06-24T15:16:00Z">
              <w:r w:rsidRPr="00401B18" w:rsidDel="00D2647D">
                <w:rPr>
                  <w:rFonts w:eastAsia="Times New Roman" w:cs="Arial"/>
                  <w:lang w:val="es-ES" w:eastAsia="es-ES"/>
                </w:rPr>
                <w:delText>9</w:delText>
              </w:r>
            </w:del>
            <w:ins w:id="71" w:author="edlin guerra" w:date="2024-06-24T09:16:00Z" w16du:dateUtc="2024-06-24T15:16:00Z">
              <w:r w:rsidR="00D2647D">
                <w:rPr>
                  <w:rFonts w:eastAsia="Times New Roman" w:cs="Arial"/>
                  <w:lang w:val="es-ES" w:eastAsia="es-ES"/>
                </w:rPr>
                <w:t>7</w:t>
              </w:r>
            </w:ins>
          </w:p>
        </w:tc>
        <w:tc>
          <w:tcPr>
            <w:tcW w:w="55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" w:author="edlin guerra" w:date="2024-06-24T08:37:00Z" w16du:dateUtc="2024-06-24T14:37:00Z">
              <w:tcPr>
                <w:tcW w:w="5577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D049C0" w14:textId="77777777" w:rsidR="00305D9D" w:rsidRPr="00937159" w:rsidRDefault="00305D9D" w:rsidP="00580F42">
            <w:pPr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Pruebas no paramétricas: Introducción a los modelos lineales generalizados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tcPrChange w:id="73" w:author="edlin guerra" w:date="2024-06-24T08:37:00Z" w16du:dateUtc="2024-06-24T14:37:00Z">
              <w:tcPr>
                <w:tcW w:w="107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C1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commentRangeStart w:id="74"/>
            <w:r>
              <w:rPr>
                <w:rFonts w:eastAsia="Times New Roman" w:cs="Arial"/>
                <w:lang w:val="es-ES" w:eastAsia="es-ES"/>
              </w:rPr>
              <w:t>6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tcPrChange w:id="75" w:author="edlin guerra" w:date="2024-06-24T08:37:00Z" w16du:dateUtc="2024-06-24T14:37:00Z">
              <w:tcPr>
                <w:tcW w:w="10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1D049C2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>
              <w:rPr>
                <w:rFonts w:eastAsia="Times New Roman" w:cs="Arial"/>
                <w:lang w:val="es-ES" w:eastAsia="es-ES"/>
              </w:rPr>
              <w:t>6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  <w:commentRangeEnd w:id="74"/>
            <w:r w:rsidR="00D60C1D">
              <w:rPr>
                <w:rStyle w:val="Refdecomentario"/>
              </w:rPr>
              <w:commentReference w:id="74"/>
            </w:r>
          </w:p>
        </w:tc>
      </w:tr>
      <w:tr w:rsidR="00305D9D" w:rsidRPr="00937159" w14:paraId="01D049C7" w14:textId="77777777" w:rsidTr="00005304">
        <w:tblPrEx>
          <w:shd w:val="clear" w:color="auto" w:fill="auto"/>
        </w:tblPrEx>
        <w:trPr>
          <w:trHeight w:val="138"/>
          <w:jc w:val="center"/>
        </w:trPr>
        <w:tc>
          <w:tcPr>
            <w:tcW w:w="64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C4" w14:textId="77777777" w:rsidR="00305D9D" w:rsidRPr="00937159" w:rsidRDefault="00305D9D" w:rsidP="00F32D8B">
            <w:pPr>
              <w:spacing w:after="0"/>
              <w:jc w:val="right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Subtotal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C5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48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C6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48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</w:p>
        </w:tc>
      </w:tr>
      <w:tr w:rsidR="00305D9D" w:rsidRPr="00937159" w14:paraId="01D049CA" w14:textId="77777777" w:rsidTr="00005304">
        <w:tblPrEx>
          <w:shd w:val="clear" w:color="auto" w:fill="auto"/>
        </w:tblPrEx>
        <w:trPr>
          <w:trHeight w:val="138"/>
          <w:jc w:val="center"/>
        </w:trPr>
        <w:tc>
          <w:tcPr>
            <w:tcW w:w="64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C8" w14:textId="77777777" w:rsidR="00305D9D" w:rsidRPr="00937159" w:rsidRDefault="00305D9D" w:rsidP="00F32D8B">
            <w:pPr>
              <w:spacing w:after="0"/>
              <w:jc w:val="right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Total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C9" w14:textId="77777777" w:rsidR="00305D9D" w:rsidRPr="00401B18" w:rsidRDefault="00401B18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96</w:t>
            </w:r>
            <w:r w:rsidR="00305D9D" w:rsidRPr="00401B18">
              <w:rPr>
                <w:rFonts w:eastAsia="Times New Roman" w:cs="Arial"/>
                <w:lang w:val="es-ES" w:eastAsia="es-ES"/>
              </w:rPr>
              <w:t xml:space="preserve"> </w:t>
            </w:r>
          </w:p>
        </w:tc>
      </w:tr>
      <w:tr w:rsidR="00305D9D" w:rsidRPr="00937159" w14:paraId="01D049CC" w14:textId="77777777" w:rsidTr="00005304">
        <w:tblPrEx>
          <w:shd w:val="clear" w:color="auto" w:fill="auto"/>
        </w:tblPrEx>
        <w:trPr>
          <w:gridBefore w:val="1"/>
          <w:wBefore w:w="9" w:type="dxa"/>
          <w:cantSplit/>
          <w:trHeight w:val="336"/>
          <w:jc w:val="center"/>
        </w:trPr>
        <w:tc>
          <w:tcPr>
            <w:tcW w:w="854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9CB" w14:textId="77777777" w:rsidR="00305D9D" w:rsidRPr="00937159" w:rsidRDefault="00305D9D" w:rsidP="00F32D8B">
            <w:pPr>
              <w:spacing w:after="40"/>
              <w:jc w:val="center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>Contenido Temático</w:t>
            </w:r>
          </w:p>
        </w:tc>
      </w:tr>
      <w:tr w:rsidR="00305D9D" w:rsidRPr="00937159" w14:paraId="01D049CF" w14:textId="77777777" w:rsidTr="00005304">
        <w:tblPrEx>
          <w:shd w:val="clear" w:color="auto" w:fill="auto"/>
        </w:tblPrEx>
        <w:trPr>
          <w:gridBefore w:val="1"/>
          <w:wBefore w:w="9" w:type="dxa"/>
          <w:cantSplit/>
          <w:trHeight w:val="336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CD" w14:textId="77777777" w:rsidR="00305D9D" w:rsidRPr="00937159" w:rsidRDefault="00305D9D" w:rsidP="00F32D8B">
            <w:pPr>
              <w:spacing w:after="0"/>
              <w:jc w:val="center"/>
              <w:rPr>
                <w:rFonts w:eastAsia="Calibri" w:cs="Arial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>Tema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49CE" w14:textId="77777777" w:rsidR="00305D9D" w:rsidRPr="00937159" w:rsidRDefault="00305D9D" w:rsidP="00F32D8B">
            <w:pPr>
              <w:spacing w:after="40"/>
              <w:jc w:val="center"/>
              <w:rPr>
                <w:rFonts w:eastAsia="Times New Roman" w:cs="Arial"/>
                <w:b/>
                <w:bCs/>
                <w:lang w:val="es-ES" w:eastAsia="es-ES"/>
              </w:rPr>
            </w:pPr>
            <w:r w:rsidRPr="00937159">
              <w:rPr>
                <w:rFonts w:eastAsia="Times New Roman" w:cs="Arial"/>
                <w:b/>
                <w:bCs/>
                <w:lang w:val="es-ES" w:eastAsia="es-ES"/>
              </w:rPr>
              <w:t>Subtemas</w:t>
            </w:r>
          </w:p>
        </w:tc>
      </w:tr>
      <w:tr w:rsidR="00305D9D" w:rsidRPr="00937159" w14:paraId="01D049DA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D0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1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D1" w14:textId="77777777" w:rsidR="00305D9D" w:rsidRPr="00937159" w:rsidRDefault="00305D9D" w:rsidP="00305D9D">
            <w:pPr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t xml:space="preserve"> Introducción a la estadística </w:t>
            </w:r>
          </w:p>
          <w:p w14:paraId="01D049D2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1.1 ¿Qué es y por</w:t>
            </w:r>
            <w:r w:rsidR="008C52E8">
              <w:rPr>
                <w:rFonts w:cs="Cambria"/>
                <w:lang w:val="es-ES"/>
              </w:rPr>
              <w:t xml:space="preserve"> </w:t>
            </w:r>
            <w:r w:rsidRPr="00937159">
              <w:rPr>
                <w:rFonts w:cs="Cambria"/>
                <w:lang w:val="es-ES"/>
              </w:rPr>
              <w:t>qué necesitamos estadística?</w:t>
            </w:r>
            <w:r w:rsidR="00401B18">
              <w:rPr>
                <w:rFonts w:cs="Cambria"/>
                <w:lang w:val="es-ES"/>
              </w:rPr>
              <w:t>.</w:t>
            </w:r>
          </w:p>
          <w:p w14:paraId="01D049D3" w14:textId="77777777" w:rsidR="00305D9D" w:rsidRPr="00937159" w:rsidRDefault="00305D9D" w:rsidP="00305D9D">
            <w:pPr>
              <w:pStyle w:val="Prrafodelista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1.2 Variables aleatorias</w:t>
            </w:r>
            <w:r w:rsidR="00230059">
              <w:rPr>
                <w:rFonts w:asciiTheme="minorHAnsi" w:hAnsiTheme="minorHAnsi" w:cs="Cambria"/>
                <w:sz w:val="22"/>
                <w:szCs w:val="22"/>
                <w:lang w:val="es-ES"/>
              </w:rPr>
              <w:t>.</w:t>
            </w:r>
          </w:p>
          <w:p w14:paraId="01D049D4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</w:rPr>
              <w:t xml:space="preserve">       </w:t>
            </w:r>
            <w:r w:rsidRPr="00937159">
              <w:rPr>
                <w:rFonts w:cs="Cambria"/>
                <w:lang w:val="es-ES"/>
              </w:rPr>
              <w:t>1.2.1 Variables aleatorias discretas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D5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       1.2.2 Variables aleatorias continuas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D6" w14:textId="77777777" w:rsidR="00305D9D" w:rsidRPr="00937159" w:rsidRDefault="00305D9D" w:rsidP="00305D9D">
            <w:pPr>
              <w:pStyle w:val="Prrafodelista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1.3 Distribuciones de probabilidad</w:t>
            </w:r>
            <w:r w:rsidR="00230059">
              <w:rPr>
                <w:rFonts w:asciiTheme="minorHAnsi" w:hAnsiTheme="minorHAnsi" w:cs="Cambria"/>
                <w:sz w:val="22"/>
                <w:szCs w:val="22"/>
                <w:lang w:val="es-ES"/>
              </w:rPr>
              <w:t>.</w:t>
            </w:r>
          </w:p>
          <w:p w14:paraId="01D049D7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1.4 Estimación de probabilidades por muestreo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D8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1.5 Espacio de muestra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D9" w14:textId="77777777" w:rsidR="00305D9D" w:rsidRPr="00937159" w:rsidRDefault="00305D9D" w:rsidP="00661CA7">
            <w:pPr>
              <w:spacing w:after="0" w:line="240" w:lineRule="auto"/>
              <w:jc w:val="both"/>
              <w:rPr>
                <w:rFonts w:eastAsiaTheme="minorHAnsi"/>
                <w:lang w:val="es-ES" w:eastAsia="en-US"/>
              </w:rPr>
            </w:pPr>
            <w:r w:rsidRPr="00937159">
              <w:rPr>
                <w:rFonts w:cs="Cambria"/>
                <w:lang w:val="es-ES"/>
              </w:rPr>
              <w:t>1.6 Cálculos de probabilidad y teorema del límite central</w:t>
            </w:r>
            <w:r w:rsidR="00230059">
              <w:rPr>
                <w:rFonts w:cs="Cambria"/>
                <w:lang w:val="es-ES"/>
              </w:rPr>
              <w:t>.</w:t>
            </w:r>
          </w:p>
        </w:tc>
      </w:tr>
      <w:tr w:rsidR="00305D9D" w:rsidRPr="00937159" w14:paraId="01D049E8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DB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2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DC" w14:textId="77777777" w:rsidR="00305D9D" w:rsidRPr="00937159" w:rsidRDefault="00305D9D" w:rsidP="00305D9D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lang w:eastAsia="es-ES"/>
              </w:rPr>
            </w:pPr>
            <w:r w:rsidRPr="00937159">
              <w:rPr>
                <w:rFonts w:eastAsia="Times New Roman" w:cs="Cambria"/>
                <w:lang w:val="es-ES" w:eastAsia="es-ES"/>
              </w:rPr>
              <w:t>Medidas de posición y dispersión</w:t>
            </w:r>
            <w:r w:rsidRPr="00937159">
              <w:rPr>
                <w:rFonts w:eastAsia="Times New Roman" w:cs="Times New Roman"/>
                <w:lang w:eastAsia="es-ES"/>
              </w:rPr>
              <w:t xml:space="preserve"> </w:t>
            </w:r>
          </w:p>
          <w:p w14:paraId="01D049DD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2.1 Medidas de posición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DE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2.1.1 La media aritmética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DF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2.1.2 La mediana y la moda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0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2.1.3 Uso de cada medida de posición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1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2.2 Medidas de dispersión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2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2.2.1 Varianza y desviación estándar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3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2.2.2 El error estándar de la media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4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2.2.</w:t>
            </w:r>
            <w:r w:rsidR="00401B18">
              <w:rPr>
                <w:rFonts w:eastAsia="Calibri" w:cs="Cambria"/>
                <w:lang w:val="es-ES" w:eastAsia="en-US"/>
              </w:rPr>
              <w:t>3 Asimetría, Curtosis, y momentos c</w:t>
            </w:r>
            <w:r w:rsidRPr="00937159">
              <w:rPr>
                <w:rFonts w:eastAsia="Calibri" w:cs="Cambria"/>
                <w:lang w:val="es-ES" w:eastAsia="en-US"/>
              </w:rPr>
              <w:t>entrales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5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2.2.4 Cuantiles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6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      2.2.5 Uso de medidas de dispersión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9E7" w14:textId="77777777" w:rsidR="00305D9D" w:rsidRPr="00937159" w:rsidRDefault="00305D9D" w:rsidP="00661CA7">
            <w:pPr>
              <w:spacing w:after="0" w:line="240" w:lineRule="auto"/>
              <w:jc w:val="both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Calibri" w:cs="Cambria"/>
                <w:lang w:val="es-ES" w:eastAsia="en-US"/>
              </w:rPr>
              <w:lastRenderedPageBreak/>
              <w:t>2.3 Intervalos de confianza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</w:tc>
      </w:tr>
      <w:tr w:rsidR="00305D9D" w:rsidRPr="00937159" w14:paraId="01D049F0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E9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eastAsia="es-ES"/>
              </w:rPr>
            </w:pPr>
            <w:r w:rsidRPr="00401B18">
              <w:rPr>
                <w:rFonts w:eastAsia="Times New Roman" w:cs="Arial"/>
                <w:lang w:eastAsia="es-ES"/>
              </w:rPr>
              <w:lastRenderedPageBreak/>
              <w:t>3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EA" w14:textId="77777777" w:rsidR="00305D9D" w:rsidRPr="00937159" w:rsidRDefault="00305D9D" w:rsidP="00305D9D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Formulación y comprobación de hipótesis</w:t>
            </w:r>
          </w:p>
          <w:p w14:paraId="01D049EB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3.1 Pruebas de hipótesis estadísticas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EC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       3.1.1 Hipótesis estadísticas </w:t>
            </w:r>
            <w:r w:rsidRPr="00937159">
              <w:rPr>
                <w:rFonts w:cs="Cambria"/>
                <w:i/>
                <w:lang w:val="es-ES"/>
              </w:rPr>
              <w:t>vs</w:t>
            </w:r>
            <w:r w:rsidRPr="00937159">
              <w:rPr>
                <w:rFonts w:cs="Cambria"/>
                <w:lang w:val="es-ES"/>
              </w:rPr>
              <w:t xml:space="preserve"> hipótesis científicas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ED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       3.1.2 Significación estadística y Valores P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EE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       3.1.3 Errores en la prueba de hipótesis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EF" w14:textId="77777777" w:rsidR="00305D9D" w:rsidRPr="00937159" w:rsidRDefault="00305D9D" w:rsidP="00305D9D">
            <w:pPr>
              <w:spacing w:after="0" w:line="240" w:lineRule="auto"/>
              <w:jc w:val="both"/>
            </w:pPr>
            <w:r w:rsidRPr="00937159">
              <w:rPr>
                <w:rFonts w:cs="Cambria"/>
                <w:lang w:val="es-ES"/>
              </w:rPr>
              <w:t>3.2 Estimación de parámetros y predicción</w:t>
            </w:r>
            <w:r w:rsidR="00230059">
              <w:rPr>
                <w:rFonts w:cs="Cambria"/>
                <w:lang w:val="es-ES"/>
              </w:rPr>
              <w:t>.</w:t>
            </w:r>
          </w:p>
        </w:tc>
      </w:tr>
      <w:tr w:rsidR="00305D9D" w:rsidRPr="00937159" w14:paraId="01D049FB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F1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4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F2" w14:textId="77777777" w:rsidR="00305D9D" w:rsidRPr="00937159" w:rsidRDefault="00305D9D" w:rsidP="00305D9D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Diseño experimental y muestreo</w:t>
            </w:r>
          </w:p>
          <w:p w14:paraId="01D049F3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4.1 Variables categóricas </w:t>
            </w:r>
            <w:r w:rsidRPr="00937159">
              <w:rPr>
                <w:rFonts w:cs="Cambria"/>
                <w:i/>
                <w:lang w:val="es-ES"/>
              </w:rPr>
              <w:t>vs</w:t>
            </w:r>
            <w:r w:rsidRPr="00937159">
              <w:rPr>
                <w:rFonts w:cs="Cambria"/>
                <w:lang w:val="es-ES"/>
              </w:rPr>
              <w:t xml:space="preserve"> variables continuas</w:t>
            </w:r>
            <w:r w:rsidR="00230059">
              <w:rPr>
                <w:rFonts w:cs="Cambria"/>
                <w:lang w:val="es-ES"/>
              </w:rPr>
              <w:t>.</w:t>
            </w:r>
            <w:r w:rsidRPr="00937159">
              <w:rPr>
                <w:rFonts w:cs="Cambria"/>
                <w:lang w:val="es-ES"/>
              </w:rPr>
              <w:t xml:space="preserve"> </w:t>
            </w:r>
          </w:p>
          <w:p w14:paraId="01D049F4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4.2 Variables dependientes e independientes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5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4.3 Clases de diseño experimental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6" w14:textId="77777777" w:rsidR="00305D9D" w:rsidRPr="00937159" w:rsidRDefault="00401B18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>
              <w:rPr>
                <w:rFonts w:cs="Cambria"/>
                <w:lang w:val="es-ES"/>
              </w:rPr>
              <w:t>4.3.1 Diseños de r</w:t>
            </w:r>
            <w:r w:rsidR="00305D9D" w:rsidRPr="00937159">
              <w:rPr>
                <w:rFonts w:cs="Cambria"/>
                <w:lang w:val="es-ES"/>
              </w:rPr>
              <w:t>egresión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7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4.3.2 Diseños de ANOVA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8" w14:textId="77777777" w:rsidR="00305D9D" w:rsidRPr="00937159" w:rsidRDefault="00401B18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>
              <w:rPr>
                <w:rFonts w:cs="Cambria"/>
                <w:lang w:val="es-ES"/>
              </w:rPr>
              <w:t>4.3.3 Alternativas a la ANOVA: regresión e</w:t>
            </w:r>
            <w:r w:rsidR="00305D9D" w:rsidRPr="00937159">
              <w:rPr>
                <w:rFonts w:cs="Cambria"/>
                <w:lang w:val="es-ES"/>
              </w:rPr>
              <w:t>xperimental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9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4.3.4 Diseños tabulares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A" w14:textId="77777777" w:rsidR="00305D9D" w:rsidRPr="00937159" w:rsidRDefault="00305D9D" w:rsidP="00401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</w:pPr>
            <w:r w:rsidRPr="00937159">
              <w:rPr>
                <w:rFonts w:cs="Cambria"/>
                <w:lang w:val="es-ES"/>
              </w:rPr>
              <w:t xml:space="preserve">4.3.5 Alternativas a los diseños tabulares: </w:t>
            </w:r>
            <w:r w:rsidR="00401B18">
              <w:rPr>
                <w:rFonts w:cs="Cambria"/>
                <w:lang w:val="es-ES"/>
              </w:rPr>
              <w:t>d</w:t>
            </w:r>
            <w:r w:rsidRPr="00937159">
              <w:rPr>
                <w:rFonts w:cs="Cambria"/>
                <w:lang w:val="es-ES"/>
              </w:rPr>
              <w:t>iseños proporcionales</w:t>
            </w:r>
            <w:r w:rsidR="00230059">
              <w:rPr>
                <w:rFonts w:cs="Cambria"/>
                <w:lang w:val="es-ES"/>
              </w:rPr>
              <w:t>.</w:t>
            </w:r>
          </w:p>
        </w:tc>
      </w:tr>
      <w:tr w:rsidR="00305D9D" w:rsidRPr="00937159" w14:paraId="01D04A09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9FC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5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9FD" w14:textId="77777777" w:rsidR="00305D9D" w:rsidRPr="00937159" w:rsidRDefault="00305D9D" w:rsidP="00305D9D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Exploración de datos</w:t>
            </w:r>
          </w:p>
          <w:p w14:paraId="01D049FE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5.1 Man</w:t>
            </w:r>
            <w:r w:rsidR="00401B18">
              <w:rPr>
                <w:rFonts w:cs="Cambria"/>
                <w:lang w:val="es-ES"/>
              </w:rPr>
              <w:t>ejo de datos crudos: hojas de cá</w:t>
            </w:r>
            <w:r w:rsidRPr="00937159">
              <w:rPr>
                <w:rFonts w:cs="Cambria"/>
                <w:lang w:val="es-ES"/>
              </w:rPr>
              <w:t>lculo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9FF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5.2 Almacenamiento y curado de Datos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0" w14:textId="77777777" w:rsidR="00305D9D" w:rsidRPr="00937159" w:rsidRDefault="00401B18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>
              <w:rPr>
                <w:rFonts w:cs="Cambria"/>
                <w:lang w:val="es-ES"/>
              </w:rPr>
              <w:t>5.3 Verificación de</w:t>
            </w:r>
            <w:r w:rsidR="00305D9D" w:rsidRPr="00937159">
              <w:rPr>
                <w:rFonts w:cs="Cambria"/>
                <w:lang w:val="es-ES"/>
              </w:rPr>
              <w:t xml:space="preserve"> datos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1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5.3.1 La importancia de los valores atípicos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2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5.3.2 Errores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3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5.3.3 Datos faltantes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4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5.3.4 Detección de valores atípicos y errores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5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5.3.5 Creación de un catálogo para auditoría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6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5.4 Transformación de datos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7" w14:textId="77777777" w:rsidR="00627268" w:rsidRPr="00937159" w:rsidRDefault="00305D9D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5.4.1 Transformación de datos como una herramienta cognitiva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8" w14:textId="77777777" w:rsidR="00305D9D" w:rsidRPr="00937159" w:rsidRDefault="00305D9D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</w:pPr>
            <w:r w:rsidRPr="00937159">
              <w:rPr>
                <w:rFonts w:cs="Cambria"/>
                <w:lang w:val="es-ES"/>
              </w:rPr>
              <w:t>5.4.2 Transformación de datos debido a la exigencia de los estadísticos</w:t>
            </w:r>
            <w:r w:rsidR="00230059">
              <w:rPr>
                <w:rFonts w:cs="Cambria"/>
                <w:lang w:val="es-ES"/>
              </w:rPr>
              <w:t>.</w:t>
            </w:r>
          </w:p>
        </w:tc>
      </w:tr>
      <w:tr w:rsidR="00305D9D" w:rsidRPr="00937159" w14:paraId="01D04A1A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A0A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6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0B" w14:textId="77777777" w:rsidR="00305D9D" w:rsidRPr="00937159" w:rsidRDefault="00305D9D" w:rsidP="00305D9D">
            <w:pPr>
              <w:pStyle w:val="Prrafodelista"/>
              <w:ind w:left="0"/>
              <w:jc w:val="both"/>
              <w:rPr>
                <w:rFonts w:asciiTheme="minorHAnsi" w:hAnsiTheme="minorHAnsi" w:cs="Cambria"/>
                <w:sz w:val="22"/>
                <w:szCs w:val="22"/>
                <w:lang w:val="es-ES"/>
              </w:rPr>
            </w:pPr>
            <w:r w:rsidRPr="00937159">
              <w:rPr>
                <w:rFonts w:asciiTheme="minorHAnsi" w:hAnsiTheme="minorHAnsi" w:cs="Cambria"/>
                <w:sz w:val="22"/>
                <w:szCs w:val="22"/>
                <w:lang w:val="es-ES"/>
              </w:rPr>
              <w:t>Regresión lineal</w:t>
            </w:r>
          </w:p>
          <w:p w14:paraId="01D04A0C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6.1 Definición de la línea recta y sus dos parámetros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D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6.2 Ajustando datos a un modelo lineal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E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6.3 Varianzas y covarianzas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0F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6.4 Estimación de parámetros de cuadrados mínimos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0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6.5 Componentes de la varianza y el coeficiente de determinación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1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6.6 Pruebas de hipótesis con regresión y supuestos de la regresión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2" w14:textId="77777777" w:rsidR="00305D9D" w:rsidRPr="00937159" w:rsidRDefault="00401B18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>
              <w:rPr>
                <w:rFonts w:cs="Cambria"/>
                <w:lang w:val="es-ES"/>
              </w:rPr>
              <w:t>6.7 Pruebas de diagnóstico para la r</w:t>
            </w:r>
            <w:r w:rsidR="00305D9D" w:rsidRPr="00937159">
              <w:rPr>
                <w:rFonts w:cs="Cambria"/>
                <w:lang w:val="es-ES"/>
              </w:rPr>
              <w:t>egresión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3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              6.7.1 Grafica de residuales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4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6.7.2 Otros gráficos de diagnóstico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5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6.7.3 La función de influencia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6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6.8 Otros tipos de análisis de regresión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7" w14:textId="77777777" w:rsidR="00305D9D" w:rsidRPr="00937159" w:rsidRDefault="00305D9D" w:rsidP="00305D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6.9 Criterios para la selección de modelos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8" w14:textId="77777777" w:rsidR="00627268" w:rsidRPr="00937159" w:rsidRDefault="00305D9D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6.9.1 Métodos de selección de modelos para la regresión múltiple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19" w14:textId="77777777" w:rsidR="00305D9D" w:rsidRPr="00937159" w:rsidRDefault="00305D9D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</w:pPr>
            <w:r w:rsidRPr="00937159">
              <w:rPr>
                <w:rFonts w:cs="Cambria"/>
                <w:lang w:val="es-ES"/>
              </w:rPr>
              <w:t>6.9.2 Métodos de selección de modelos en análisis de ruta</w:t>
            </w:r>
            <w:r w:rsidR="00230059">
              <w:rPr>
                <w:rFonts w:cs="Cambria"/>
                <w:lang w:val="es-ES"/>
              </w:rPr>
              <w:t>.</w:t>
            </w:r>
          </w:p>
        </w:tc>
      </w:tr>
      <w:tr w:rsidR="00305D9D" w:rsidRPr="00937159" w14:paraId="01D04A2F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A1B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7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1C" w14:textId="77777777" w:rsidR="00627268" w:rsidRPr="00937159" w:rsidRDefault="00627268" w:rsidP="00627268">
            <w:pPr>
              <w:spacing w:after="0" w:line="240" w:lineRule="auto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Análisis de varianza</w:t>
            </w:r>
          </w:p>
          <w:p w14:paraId="01D04A1D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7.1 Supuestos de ANOVA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1E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7.2 Pruebas de hipótesis con ANOVA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1F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7.3 La construcción de la distribución de F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0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lastRenderedPageBreak/>
              <w:t>7.4 Tablas de ANOVA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1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7.4.1 Bloque aleatorizado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2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7.4.2 ANOVA anidado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3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7.4.3 ANOVA de dos vías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4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7.4.4 ANOVA de tres vías y diseños de n-vías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5" w14:textId="77777777" w:rsidR="00627268" w:rsidRPr="004A0AE8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pt-PT" w:eastAsia="en-US"/>
              </w:rPr>
            </w:pPr>
            <w:r w:rsidRPr="004A0AE8">
              <w:rPr>
                <w:rFonts w:eastAsia="Calibri" w:cs="Cambria"/>
                <w:lang w:val="pt-PT" w:eastAsia="en-US"/>
              </w:rPr>
              <w:t>7.4.5 ANOVA de parcelas divididas</w:t>
            </w:r>
            <w:r w:rsidR="00230059" w:rsidRPr="004A0AE8">
              <w:rPr>
                <w:rFonts w:eastAsia="Calibri" w:cs="Cambria"/>
                <w:lang w:val="pt-PT" w:eastAsia="en-US"/>
              </w:rPr>
              <w:t>.</w:t>
            </w:r>
          </w:p>
          <w:p w14:paraId="01D04A26" w14:textId="77777777" w:rsidR="00627268" w:rsidRPr="004A0AE8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pt-PT" w:eastAsia="en-US"/>
              </w:rPr>
            </w:pPr>
            <w:r w:rsidRPr="004A0AE8">
              <w:rPr>
                <w:rFonts w:eastAsia="Calibri" w:cs="Cambria"/>
                <w:lang w:val="pt-PT" w:eastAsia="en-US"/>
              </w:rPr>
              <w:t>7.4.6 ANOVA de medidas repetidas</w:t>
            </w:r>
            <w:r w:rsidR="00230059" w:rsidRPr="004A0AE8">
              <w:rPr>
                <w:rFonts w:eastAsia="Calibri" w:cs="Cambria"/>
                <w:lang w:val="pt-PT" w:eastAsia="en-US"/>
              </w:rPr>
              <w:t>.</w:t>
            </w:r>
          </w:p>
          <w:p w14:paraId="01D04A27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firstLine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7.4.7 ANCOVA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8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 xml:space="preserve">7.5 Factores fijos </w:t>
            </w:r>
            <w:r w:rsidRPr="00937159">
              <w:rPr>
                <w:rFonts w:eastAsia="Calibri" w:cs="Cambria"/>
                <w:i/>
                <w:lang w:val="es-ES" w:eastAsia="en-US"/>
              </w:rPr>
              <w:t>versus</w:t>
            </w:r>
            <w:r w:rsidRPr="00937159">
              <w:rPr>
                <w:rFonts w:eastAsia="Calibri" w:cs="Cambria"/>
                <w:lang w:val="es-ES" w:eastAsia="en-US"/>
              </w:rPr>
              <w:t xml:space="preserve"> aleatorios en ANOVA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9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7.6 La partición de la varianza en ANOVA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A" w14:textId="77777777" w:rsidR="00627268" w:rsidRPr="00937159" w:rsidRDefault="00401B1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>
              <w:rPr>
                <w:rFonts w:eastAsia="Calibri" w:cs="Cambria"/>
                <w:lang w:val="es-ES" w:eastAsia="en-US"/>
              </w:rPr>
              <w:t>7.7 Después de ANOVA: g</w:t>
            </w:r>
            <w:r w:rsidR="00627268" w:rsidRPr="00937159">
              <w:rPr>
                <w:rFonts w:eastAsia="Calibri" w:cs="Cambria"/>
                <w:lang w:val="es-ES" w:eastAsia="en-US"/>
              </w:rPr>
              <w:t>ráficos y comprensión de términos de interacción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B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7.8 Comparación de medias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C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left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7.8.1 Comparaciones a posteriori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D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/>
              <w:ind w:left="708"/>
              <w:rPr>
                <w:rFonts w:eastAsia="Calibri" w:cs="Cambria"/>
                <w:lang w:val="es-ES" w:eastAsia="en-US"/>
              </w:rPr>
            </w:pPr>
            <w:r w:rsidRPr="00937159">
              <w:rPr>
                <w:rFonts w:eastAsia="Calibri" w:cs="Cambria"/>
                <w:lang w:val="es-ES" w:eastAsia="en-US"/>
              </w:rPr>
              <w:t>7.8.2 Contrastes a priori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  <w:p w14:paraId="01D04A2E" w14:textId="77777777" w:rsidR="00305D9D" w:rsidRPr="00937159" w:rsidRDefault="00627268" w:rsidP="00627268">
            <w:pPr>
              <w:spacing w:after="0" w:line="240" w:lineRule="auto"/>
              <w:jc w:val="both"/>
            </w:pPr>
            <w:r w:rsidRPr="00937159">
              <w:rPr>
                <w:rFonts w:eastAsia="Calibri" w:cs="Cambria"/>
                <w:lang w:val="es-ES" w:eastAsia="en-US"/>
              </w:rPr>
              <w:t>7.9 Las correcciones de Bonferroni y el problema de pruebas múltiples</w:t>
            </w:r>
            <w:r w:rsidR="00230059">
              <w:rPr>
                <w:rFonts w:eastAsia="Calibri" w:cs="Cambria"/>
                <w:lang w:val="es-ES" w:eastAsia="en-US"/>
              </w:rPr>
              <w:t>.</w:t>
            </w:r>
          </w:p>
        </w:tc>
      </w:tr>
      <w:tr w:rsidR="00305D9D" w:rsidRPr="00937159" w14:paraId="01D04A38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A30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lastRenderedPageBreak/>
              <w:t>8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31" w14:textId="77777777" w:rsidR="00627268" w:rsidRPr="00937159" w:rsidRDefault="00627268" w:rsidP="00627268">
            <w:pPr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Análisis de datos categóricos</w:t>
            </w:r>
          </w:p>
          <w:p w14:paraId="01D04A32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8.1 Tablas de contingencia de dos vías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33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 xml:space="preserve">8.1.1 Prueba de hipótesis: </w:t>
            </w:r>
            <w:r w:rsidR="00401B18">
              <w:rPr>
                <w:rFonts w:cs="Cambria"/>
                <w:lang w:val="es-ES"/>
              </w:rPr>
              <w:t>chi-cuadrada</w:t>
            </w:r>
            <w:r w:rsidRPr="00937159">
              <w:rPr>
                <w:rFonts w:cs="Cambria"/>
                <w:lang w:val="es-ES"/>
              </w:rPr>
              <w:t xml:space="preserve"> de Pearson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34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8.1.2 Prueba de G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35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8.2 Las pruebas de bondad de ajuste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36" w14:textId="77777777" w:rsidR="00627268" w:rsidRPr="00937159" w:rsidRDefault="00627268" w:rsidP="006272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8.2.1 Las pruebas de bondad de ajuste para distribuciones discretas</w:t>
            </w:r>
            <w:r w:rsidR="00230059">
              <w:rPr>
                <w:rFonts w:cs="Cambria"/>
                <w:lang w:val="es-ES"/>
              </w:rPr>
              <w:t>.</w:t>
            </w:r>
          </w:p>
          <w:p w14:paraId="01D04A37" w14:textId="77777777" w:rsidR="00305D9D" w:rsidRPr="00937159" w:rsidRDefault="00627268" w:rsidP="00627268">
            <w:pPr>
              <w:spacing w:after="0" w:line="240" w:lineRule="auto"/>
              <w:jc w:val="both"/>
            </w:pPr>
            <w:r w:rsidRPr="00937159">
              <w:rPr>
                <w:rFonts w:cs="Cambria"/>
                <w:lang w:val="es-ES"/>
              </w:rPr>
              <w:t>8.3.2 Bondad de ajuste para distribuciones continuas: La prueba de Kolmogorov-Smirnov</w:t>
            </w:r>
            <w:r w:rsidR="00230059">
              <w:rPr>
                <w:rFonts w:cs="Cambria"/>
                <w:lang w:val="es-ES"/>
              </w:rPr>
              <w:t>.</w:t>
            </w:r>
          </w:p>
        </w:tc>
      </w:tr>
      <w:tr w:rsidR="00305D9D" w:rsidRPr="00937159" w14:paraId="01D04A40" w14:textId="77777777" w:rsidTr="00005304">
        <w:tblPrEx>
          <w:shd w:val="clear" w:color="auto" w:fill="auto"/>
        </w:tblPrEx>
        <w:trPr>
          <w:gridBefore w:val="1"/>
          <w:wBefore w:w="9" w:type="dxa"/>
          <w:trHeight w:val="334"/>
          <w:jc w:val="center"/>
        </w:trPr>
        <w:tc>
          <w:tcPr>
            <w:tcW w:w="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4A39" w14:textId="77777777" w:rsidR="00305D9D" w:rsidRPr="00401B18" w:rsidRDefault="00305D9D" w:rsidP="00937159">
            <w:pPr>
              <w:spacing w:after="40"/>
              <w:jc w:val="center"/>
              <w:rPr>
                <w:rFonts w:eastAsia="Times New Roman" w:cs="Arial"/>
                <w:lang w:val="es-ES" w:eastAsia="es-ES"/>
              </w:rPr>
            </w:pPr>
            <w:r w:rsidRPr="00401B18">
              <w:rPr>
                <w:rFonts w:eastAsia="Times New Roman" w:cs="Arial"/>
                <w:lang w:val="es-ES" w:eastAsia="es-ES"/>
              </w:rPr>
              <w:t>9</w:t>
            </w:r>
          </w:p>
        </w:tc>
        <w:tc>
          <w:tcPr>
            <w:tcW w:w="757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3A" w14:textId="77777777" w:rsidR="00627268" w:rsidRPr="00937159" w:rsidRDefault="00627268" w:rsidP="00627268">
            <w:pPr>
              <w:spacing w:after="0" w:line="240" w:lineRule="auto"/>
              <w:rPr>
                <w:rFonts w:cs="Cambria"/>
                <w:lang w:val="es-ES"/>
              </w:rPr>
            </w:pPr>
            <w:r w:rsidRPr="00937159">
              <w:rPr>
                <w:rFonts w:cs="Cambria"/>
                <w:lang w:val="es-ES"/>
              </w:rPr>
              <w:t>Pruebas no paramétricas: Introducción a los modelos lineales generalizados</w:t>
            </w:r>
          </w:p>
          <w:p w14:paraId="01D04A3B" w14:textId="77777777" w:rsidR="00627268" w:rsidRPr="00937159" w:rsidRDefault="00627268" w:rsidP="00627268">
            <w:pPr>
              <w:spacing w:after="0" w:line="240" w:lineRule="auto"/>
              <w:rPr>
                <w:rFonts w:cs="Arial"/>
                <w:color w:val="000000"/>
                <w:lang w:val="es-ES" w:eastAsia="es-ES"/>
              </w:rPr>
            </w:pPr>
            <w:r w:rsidRPr="00937159">
              <w:rPr>
                <w:rFonts w:cs="Arial"/>
                <w:color w:val="000000"/>
                <w:lang w:val="es-ES" w:eastAsia="es-ES"/>
              </w:rPr>
              <w:t>9.1 Necesidad de pruebas no paramétricas en ecología</w:t>
            </w:r>
            <w:r w:rsidR="00230059">
              <w:rPr>
                <w:rFonts w:cs="Arial"/>
                <w:color w:val="000000"/>
                <w:lang w:val="es-ES" w:eastAsia="es-ES"/>
              </w:rPr>
              <w:t>.</w:t>
            </w:r>
            <w:r w:rsidRPr="00937159">
              <w:rPr>
                <w:rFonts w:cs="Arial"/>
                <w:color w:val="000000"/>
                <w:lang w:val="es-ES" w:eastAsia="es-ES"/>
              </w:rPr>
              <w:t xml:space="preserve">        </w:t>
            </w:r>
          </w:p>
          <w:p w14:paraId="01D04A3C" w14:textId="77777777" w:rsidR="00627268" w:rsidRPr="00937159" w:rsidRDefault="00627268" w:rsidP="00627268">
            <w:pPr>
              <w:spacing w:after="0" w:line="240" w:lineRule="auto"/>
              <w:rPr>
                <w:rFonts w:cs="Arial"/>
                <w:color w:val="000000"/>
                <w:lang w:val="es-ES" w:eastAsia="es-ES"/>
              </w:rPr>
            </w:pPr>
            <w:r w:rsidRPr="00937159">
              <w:rPr>
                <w:rFonts w:cs="Arial"/>
                <w:color w:val="000000"/>
                <w:lang w:val="es-ES" w:eastAsia="es-ES"/>
              </w:rPr>
              <w:t>9.2 Prueb</w:t>
            </w:r>
            <w:r w:rsidR="00230059">
              <w:rPr>
                <w:rFonts w:cs="Arial"/>
                <w:color w:val="000000"/>
                <w:lang w:val="es-ES" w:eastAsia="es-ES"/>
              </w:rPr>
              <w:t>as de hipótesis no paramétricas.</w:t>
            </w:r>
            <w:r w:rsidRPr="00937159">
              <w:rPr>
                <w:rFonts w:cs="Arial"/>
                <w:color w:val="000000"/>
                <w:lang w:val="es-ES" w:eastAsia="es-ES"/>
              </w:rPr>
              <w:t xml:space="preserve">      </w:t>
            </w:r>
          </w:p>
          <w:p w14:paraId="01D04A3D" w14:textId="77777777" w:rsidR="00627268" w:rsidRPr="00937159" w:rsidRDefault="00627268" w:rsidP="00627268">
            <w:pPr>
              <w:spacing w:after="0" w:line="240" w:lineRule="auto"/>
              <w:rPr>
                <w:rFonts w:cs="Arial Narrow"/>
                <w:color w:val="000000"/>
                <w:lang w:val="es-ES" w:eastAsia="es-ES"/>
              </w:rPr>
            </w:pPr>
            <w:r w:rsidRPr="00937159">
              <w:rPr>
                <w:rFonts w:cs="Arial Narrow"/>
                <w:color w:val="000000"/>
                <w:lang w:val="es-ES" w:eastAsia="es-ES"/>
              </w:rPr>
              <w:t>9.3 Distribuciones de probabilidad binomial y poisson</w:t>
            </w:r>
            <w:r w:rsidR="00230059">
              <w:rPr>
                <w:rFonts w:cs="Arial Narrow"/>
                <w:color w:val="000000"/>
                <w:lang w:val="es-ES" w:eastAsia="es-ES"/>
              </w:rPr>
              <w:t>.</w:t>
            </w:r>
          </w:p>
          <w:p w14:paraId="01D04A3E" w14:textId="77777777" w:rsidR="00627268" w:rsidRPr="00937159" w:rsidRDefault="00627268" w:rsidP="00627268">
            <w:pPr>
              <w:spacing w:after="0" w:line="240" w:lineRule="auto"/>
              <w:rPr>
                <w:rFonts w:cs="Arial Narrow"/>
                <w:color w:val="000000"/>
                <w:lang w:val="es-ES" w:eastAsia="es-ES"/>
              </w:rPr>
            </w:pPr>
            <w:r w:rsidRPr="00937159">
              <w:rPr>
                <w:rFonts w:cs="Arial Narrow"/>
                <w:color w:val="000000"/>
                <w:lang w:val="es-ES" w:eastAsia="es-ES"/>
              </w:rPr>
              <w:t>9.4 E</w:t>
            </w:r>
            <w:r w:rsidR="00230059">
              <w:rPr>
                <w:rFonts w:cs="Arial Narrow"/>
                <w:color w:val="000000"/>
                <w:lang w:val="es-ES" w:eastAsia="es-ES"/>
              </w:rPr>
              <w:t>l modelo de regresión logística.</w:t>
            </w:r>
          </w:p>
          <w:p w14:paraId="01D04A3F" w14:textId="77777777" w:rsidR="00305D9D" w:rsidRPr="00937159" w:rsidRDefault="00627268" w:rsidP="00305D9D">
            <w:pPr>
              <w:spacing w:after="0" w:line="240" w:lineRule="auto"/>
              <w:jc w:val="both"/>
              <w:rPr>
                <w:lang w:val="es-ES"/>
              </w:rPr>
            </w:pPr>
            <w:r w:rsidRPr="00937159">
              <w:rPr>
                <w:rFonts w:cs="Arial Narrow"/>
                <w:color w:val="000000"/>
                <w:lang w:val="es-ES" w:eastAsia="es-ES"/>
              </w:rPr>
              <w:t>9.5 El modelo para tablas de contingencia</w:t>
            </w:r>
            <w:r w:rsidR="00230059">
              <w:rPr>
                <w:rFonts w:cs="Arial Narrow"/>
                <w:color w:val="000000"/>
                <w:lang w:val="es-ES" w:eastAsia="es-ES"/>
              </w:rPr>
              <w:t>.</w:t>
            </w:r>
            <w:r w:rsidRPr="00937159">
              <w:rPr>
                <w:rFonts w:cs="Arial Narrow"/>
                <w:color w:val="000000"/>
                <w:lang w:val="es-ES" w:eastAsia="es-ES"/>
              </w:rPr>
              <w:t xml:space="preserve"> </w:t>
            </w:r>
            <w:r w:rsidRPr="00937159">
              <w:rPr>
                <w:rFonts w:cs="Arial"/>
                <w:color w:val="000000"/>
                <w:lang w:val="es-ES" w:eastAsia="es-ES"/>
              </w:rPr>
              <w:t xml:space="preserve"> </w:t>
            </w:r>
          </w:p>
        </w:tc>
      </w:tr>
      <w:tr w:rsidR="00305D9D" w:rsidRPr="00937159" w14:paraId="01D04A43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1" w14:textId="77777777" w:rsidR="00305D9D" w:rsidRPr="00937159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Estrategias didácticas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2" w14:textId="77777777" w:rsidR="00305D9D" w:rsidRPr="00937159" w:rsidRDefault="00305D9D" w:rsidP="00F32D8B">
            <w:pPr>
              <w:spacing w:after="0"/>
              <w:jc w:val="center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Evaluación del aprendizaje</w:t>
            </w:r>
          </w:p>
        </w:tc>
      </w:tr>
      <w:tr w:rsidR="00305D9D" w:rsidRPr="00937159" w14:paraId="01D04A46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4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Exposición                        </w:t>
            </w:r>
            <w:r w:rsidR="008C52E8">
              <w:rPr>
                <w:rFonts w:eastAsia="Times New Roman" w:cs="Arial"/>
                <w:lang w:val="es-ES" w:eastAsia="es-ES"/>
              </w:rPr>
              <w:t xml:space="preserve">                             ( 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5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Ex</w:t>
            </w:r>
            <w:r w:rsidR="00230059">
              <w:rPr>
                <w:rFonts w:eastAsia="Times New Roman" w:cs="Arial"/>
                <w:lang w:val="es-ES" w:eastAsia="es-ES"/>
              </w:rPr>
              <w:t>ámenes parciales</w:t>
            </w:r>
            <w:r w:rsidR="00230059">
              <w:rPr>
                <w:rFonts w:eastAsia="Times New Roman" w:cs="Arial"/>
                <w:lang w:val="es-ES" w:eastAsia="es-ES"/>
              </w:rPr>
              <w:tab/>
            </w:r>
            <w:r w:rsidR="00230059">
              <w:rPr>
                <w:rFonts w:eastAsia="Times New Roman" w:cs="Arial"/>
                <w:lang w:val="es-ES" w:eastAsia="es-ES"/>
              </w:rPr>
              <w:tab/>
              <w:t xml:space="preserve">            </w:t>
            </w:r>
            <w:r w:rsidRPr="00937159">
              <w:rPr>
                <w:rFonts w:eastAsia="Times New Roman" w:cs="Arial"/>
                <w:lang w:val="es-ES" w:eastAsia="es-ES"/>
              </w:rPr>
              <w:t>(</w:t>
            </w:r>
            <w:r w:rsidR="00401B18">
              <w:rPr>
                <w:rFonts w:eastAsia="Times New Roman" w:cs="Arial"/>
                <w:lang w:val="es-ES" w:eastAsia="es-ES"/>
              </w:rPr>
              <w:t xml:space="preserve"> </w:t>
            </w:r>
            <w:r w:rsidRPr="00937159">
              <w:rPr>
                <w:rFonts w:eastAsia="Times New Roman" w:cs="Arial"/>
                <w:lang w:val="es-ES" w:eastAsia="es-ES"/>
              </w:rPr>
              <w:t>x )</w:t>
            </w:r>
          </w:p>
        </w:tc>
      </w:tr>
      <w:tr w:rsidR="00305D9D" w:rsidRPr="00937159" w14:paraId="01D04A49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7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Trabajo en equipo        </w:t>
            </w:r>
            <w:r w:rsidR="00230059">
              <w:rPr>
                <w:rFonts w:eastAsia="Times New Roman" w:cs="Arial"/>
                <w:lang w:val="es-ES" w:eastAsia="es-ES"/>
              </w:rPr>
              <w:t xml:space="preserve">                             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( x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8" w14:textId="77777777" w:rsidR="00305D9D" w:rsidRPr="00937159" w:rsidRDefault="008C52E8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>
              <w:rPr>
                <w:rFonts w:eastAsia="Times New Roman" w:cs="Arial"/>
                <w:lang w:val="es-ES" w:eastAsia="es-ES"/>
              </w:rPr>
              <w:t xml:space="preserve">Examen final </w:t>
            </w:r>
            <w:r>
              <w:rPr>
                <w:rFonts w:eastAsia="Times New Roman" w:cs="Arial"/>
                <w:lang w:val="es-ES" w:eastAsia="es-ES"/>
              </w:rPr>
              <w:tab/>
            </w:r>
            <w:r>
              <w:rPr>
                <w:rFonts w:eastAsia="Times New Roman" w:cs="Arial"/>
                <w:lang w:val="es-ES" w:eastAsia="es-ES"/>
              </w:rPr>
              <w:tab/>
            </w:r>
            <w:r>
              <w:rPr>
                <w:rFonts w:eastAsia="Times New Roman" w:cs="Arial"/>
                <w:lang w:val="es-ES" w:eastAsia="es-ES"/>
              </w:rPr>
              <w:tab/>
              <w:t xml:space="preserve">            </w:t>
            </w:r>
            <w:r w:rsidR="00305D9D" w:rsidRPr="00937159">
              <w:rPr>
                <w:rFonts w:eastAsia="Times New Roman" w:cs="Arial"/>
                <w:lang w:val="es-ES" w:eastAsia="es-ES"/>
              </w:rPr>
              <w:t xml:space="preserve">( </w:t>
            </w:r>
            <w:r>
              <w:rPr>
                <w:rFonts w:eastAsia="Times New Roman" w:cs="Arial"/>
                <w:lang w:val="es-ES" w:eastAsia="es-ES"/>
              </w:rPr>
              <w:t>x</w:t>
            </w:r>
            <w:r w:rsidR="00305D9D"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</w:tr>
      <w:tr w:rsidR="00305D9D" w:rsidRPr="00937159" w14:paraId="01D04A4C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A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Lecturas                                                       </w:t>
            </w:r>
            <w:r w:rsidR="008C52E8">
              <w:rPr>
                <w:rFonts w:eastAsia="Times New Roman" w:cs="Arial"/>
                <w:lang w:val="es-ES" w:eastAsia="es-ES"/>
              </w:rPr>
              <w:t xml:space="preserve">  ( 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B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Tra</w:t>
            </w:r>
            <w:r w:rsidR="00230059">
              <w:rPr>
                <w:rFonts w:eastAsia="Times New Roman" w:cs="Arial"/>
                <w:lang w:val="es-ES" w:eastAsia="es-ES"/>
              </w:rPr>
              <w:t xml:space="preserve">bajos y tareas  </w:t>
            </w:r>
            <w:r w:rsidR="00230059">
              <w:rPr>
                <w:rFonts w:eastAsia="Times New Roman" w:cs="Arial"/>
                <w:lang w:val="es-ES" w:eastAsia="es-ES"/>
              </w:rPr>
              <w:tab/>
            </w:r>
            <w:r w:rsidR="00230059">
              <w:rPr>
                <w:rFonts w:eastAsia="Times New Roman" w:cs="Arial"/>
                <w:lang w:val="es-ES" w:eastAsia="es-ES"/>
              </w:rPr>
              <w:tab/>
              <w:t xml:space="preserve">            </w:t>
            </w:r>
            <w:r w:rsidRPr="00937159">
              <w:rPr>
                <w:rFonts w:eastAsia="Times New Roman" w:cs="Arial"/>
                <w:lang w:val="es-ES" w:eastAsia="es-ES"/>
              </w:rPr>
              <w:t>( x )</w:t>
            </w:r>
          </w:p>
        </w:tc>
      </w:tr>
      <w:tr w:rsidR="00305D9D" w:rsidRPr="00937159" w14:paraId="01D04A4F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D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Trabajo de investigació</w:t>
            </w:r>
            <w:r w:rsidR="00230059">
              <w:rPr>
                <w:rFonts w:eastAsia="Times New Roman" w:cs="Arial"/>
                <w:lang w:val="es-ES" w:eastAsia="es-ES"/>
              </w:rPr>
              <w:t xml:space="preserve">n                             </w:t>
            </w:r>
            <w:r w:rsidRPr="00937159">
              <w:rPr>
                <w:rFonts w:eastAsia="Times New Roman" w:cs="Arial"/>
                <w:lang w:val="es-ES" w:eastAsia="es-ES"/>
              </w:rPr>
              <w:t>( 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4E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Prese</w:t>
            </w:r>
            <w:r w:rsidR="00230059">
              <w:rPr>
                <w:rFonts w:eastAsia="Times New Roman" w:cs="Arial"/>
                <w:lang w:val="es-ES" w:eastAsia="es-ES"/>
              </w:rPr>
              <w:t xml:space="preserve">ntación de tema </w:t>
            </w:r>
            <w:r w:rsidR="00230059">
              <w:rPr>
                <w:rFonts w:eastAsia="Times New Roman" w:cs="Arial"/>
                <w:lang w:val="es-ES" w:eastAsia="es-ES"/>
              </w:rPr>
              <w:tab/>
            </w:r>
            <w:r w:rsidR="00230059">
              <w:rPr>
                <w:rFonts w:eastAsia="Times New Roman" w:cs="Arial"/>
                <w:lang w:val="es-ES" w:eastAsia="es-ES"/>
              </w:rPr>
              <w:tab/>
              <w:t xml:space="preserve">            </w:t>
            </w:r>
            <w:r w:rsidRPr="00937159">
              <w:rPr>
                <w:rFonts w:eastAsia="Times New Roman" w:cs="Arial"/>
                <w:lang w:val="es-ES" w:eastAsia="es-ES"/>
              </w:rPr>
              <w:t>(  )</w:t>
            </w:r>
          </w:p>
        </w:tc>
      </w:tr>
      <w:tr w:rsidR="00305D9D" w:rsidRPr="00937159" w14:paraId="01D04A52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0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Prácticas (taller o la</w:t>
            </w:r>
            <w:r w:rsidR="00230059">
              <w:rPr>
                <w:rFonts w:eastAsia="Times New Roman" w:cs="Arial"/>
                <w:lang w:val="es-ES" w:eastAsia="es-ES"/>
              </w:rPr>
              <w:t xml:space="preserve">boratorio)                 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( x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1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Participación en clase</w:t>
            </w:r>
            <w:r w:rsidRPr="00937159">
              <w:rPr>
                <w:rFonts w:eastAsia="Times New Roman" w:cs="Arial"/>
                <w:lang w:val="es-ES" w:eastAsia="es-ES"/>
              </w:rPr>
              <w:tab/>
            </w:r>
            <w:r w:rsidR="00230059">
              <w:rPr>
                <w:rFonts w:eastAsia="Times New Roman" w:cs="Arial"/>
                <w:lang w:val="es-ES" w:eastAsia="es-ES"/>
              </w:rPr>
              <w:t xml:space="preserve">                          </w:t>
            </w:r>
            <w:r w:rsidR="008C52E8">
              <w:rPr>
                <w:rFonts w:eastAsia="Times New Roman" w:cs="Arial"/>
                <w:lang w:val="es-ES" w:eastAsia="es-ES"/>
              </w:rPr>
              <w:t xml:space="preserve">(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</w:tr>
      <w:tr w:rsidR="00305D9D" w:rsidRPr="00937159" w14:paraId="01D04A55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3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Prácticas de campo                                      ( 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4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Asistencia                                                 </w:t>
            </w:r>
            <w:r w:rsidR="00230059">
              <w:rPr>
                <w:rFonts w:eastAsia="Times New Roman" w:cs="Arial"/>
                <w:lang w:val="es-ES" w:eastAsia="es-ES"/>
              </w:rPr>
              <w:t xml:space="preserve">  </w:t>
            </w:r>
            <w:r w:rsidRPr="00937159">
              <w:rPr>
                <w:rFonts w:eastAsia="Times New Roman" w:cs="Arial"/>
                <w:lang w:val="es-ES" w:eastAsia="es-ES"/>
              </w:rPr>
              <w:t>(</w:t>
            </w:r>
            <w:r w:rsidR="00401B18">
              <w:rPr>
                <w:rFonts w:eastAsia="Times New Roman" w:cs="Arial"/>
                <w:lang w:val="es-ES" w:eastAsia="es-ES"/>
              </w:rPr>
              <w:t xml:space="preserve">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</w:tr>
      <w:tr w:rsidR="00305D9D" w:rsidRPr="00937159" w14:paraId="01D04A58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6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Aprendizaje por proye</w:t>
            </w:r>
            <w:r w:rsidR="00230059">
              <w:rPr>
                <w:rFonts w:eastAsia="Times New Roman" w:cs="Arial"/>
                <w:lang w:val="es-ES" w:eastAsia="es-ES"/>
              </w:rPr>
              <w:t xml:space="preserve">ctos                        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( </w:t>
            </w:r>
            <w:r w:rsidR="008C52E8">
              <w:rPr>
                <w:rFonts w:eastAsia="Times New Roman" w:cs="Arial"/>
                <w:lang w:val="es-ES" w:eastAsia="es-ES"/>
              </w:rPr>
              <w:t>x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7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Rúbricas                                                   </w:t>
            </w:r>
            <w:r w:rsidR="00230059">
              <w:rPr>
                <w:rFonts w:eastAsia="Times New Roman" w:cs="Arial"/>
                <w:lang w:val="es-ES" w:eastAsia="es-ES"/>
              </w:rPr>
              <w:t xml:space="preserve">   </w:t>
            </w:r>
            <w:r w:rsidR="00401B18">
              <w:rPr>
                <w:rFonts w:eastAsia="Times New Roman" w:cs="Arial"/>
                <w:lang w:val="es-ES" w:eastAsia="es-ES"/>
              </w:rPr>
              <w:t xml:space="preserve">( 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</w:tr>
      <w:tr w:rsidR="00305D9D" w:rsidRPr="00937159" w14:paraId="01D04A5B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9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Aprendizaje ba</w:t>
            </w:r>
            <w:r w:rsidR="00230059">
              <w:rPr>
                <w:rFonts w:eastAsia="Times New Roman" w:cs="Arial"/>
                <w:lang w:val="es-ES" w:eastAsia="es-ES"/>
              </w:rPr>
              <w:t xml:space="preserve">sado en problemas            </w:t>
            </w:r>
            <w:r w:rsidRPr="00937159">
              <w:rPr>
                <w:rFonts w:eastAsia="Times New Roman" w:cs="Arial"/>
                <w:lang w:val="es-ES" w:eastAsia="es-ES"/>
              </w:rPr>
              <w:t>(</w:t>
            </w:r>
            <w:r w:rsidR="008C52E8">
              <w:rPr>
                <w:rFonts w:eastAsia="Times New Roman" w:cs="Arial"/>
                <w:lang w:val="es-ES" w:eastAsia="es-ES"/>
              </w:rPr>
              <w:t xml:space="preserve"> x</w:t>
            </w:r>
            <w:r w:rsidRPr="00937159">
              <w:rPr>
                <w:rFonts w:eastAsia="Times New Roman" w:cs="Arial"/>
                <w:lang w:val="es-ES" w:eastAsia="es-ES"/>
              </w:rPr>
              <w:t xml:space="preserve">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A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Portafolios                                                </w:t>
            </w:r>
            <w:r w:rsidR="00230059">
              <w:rPr>
                <w:rFonts w:eastAsia="Times New Roman" w:cs="Arial"/>
                <w:lang w:val="es-ES" w:eastAsia="es-ES"/>
              </w:rPr>
              <w:t xml:space="preserve">  </w:t>
            </w:r>
            <w:r w:rsidRPr="00937159">
              <w:rPr>
                <w:rFonts w:eastAsia="Times New Roman" w:cs="Arial"/>
                <w:lang w:val="es-ES" w:eastAsia="es-ES"/>
              </w:rPr>
              <w:t>(  )</w:t>
            </w:r>
          </w:p>
        </w:tc>
      </w:tr>
      <w:tr w:rsidR="00305D9D" w:rsidRPr="00937159" w14:paraId="01D04A5E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C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Casos de enseñanza                                    </w:t>
            </w:r>
            <w:r w:rsidR="00230059">
              <w:rPr>
                <w:rFonts w:eastAsia="Times New Roman" w:cs="Arial"/>
                <w:lang w:val="es-ES" w:eastAsia="es-ES"/>
              </w:rPr>
              <w:t xml:space="preserve"> </w:t>
            </w:r>
            <w:r w:rsidRPr="00937159">
              <w:rPr>
                <w:rFonts w:eastAsia="Times New Roman" w:cs="Arial"/>
                <w:lang w:val="es-ES" w:eastAsia="es-ES"/>
              </w:rPr>
              <w:t>(  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D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Listas de cotejo                                        </w:t>
            </w:r>
            <w:r w:rsidR="00230059">
              <w:rPr>
                <w:rFonts w:eastAsia="Times New Roman" w:cs="Arial"/>
                <w:lang w:val="es-ES" w:eastAsia="es-ES"/>
              </w:rPr>
              <w:t xml:space="preserve">  </w:t>
            </w:r>
            <w:r w:rsidRPr="00937159">
              <w:rPr>
                <w:rFonts w:eastAsia="Times New Roman" w:cs="Arial"/>
                <w:lang w:val="es-ES" w:eastAsia="es-ES"/>
              </w:rPr>
              <w:t>(  )</w:t>
            </w:r>
          </w:p>
        </w:tc>
      </w:tr>
      <w:tr w:rsidR="00305D9D" w:rsidRPr="00937159" w14:paraId="01D04A61" w14:textId="77777777" w:rsidTr="00005304">
        <w:tblPrEx>
          <w:shd w:val="clear" w:color="auto" w:fill="auto"/>
        </w:tblPrEx>
        <w:trPr>
          <w:trHeight w:val="60"/>
          <w:jc w:val="center"/>
        </w:trPr>
        <w:tc>
          <w:tcPr>
            <w:tcW w:w="43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5F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Otras (especificar)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60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 xml:space="preserve">Otras (especificar) </w:t>
            </w:r>
          </w:p>
        </w:tc>
      </w:tr>
      <w:tr w:rsidR="00305D9D" w:rsidRPr="00937159" w14:paraId="01D04A63" w14:textId="77777777" w:rsidTr="00005304">
        <w:tblPrEx>
          <w:shd w:val="clear" w:color="auto" w:fill="auto"/>
        </w:tblPrEx>
        <w:trPr>
          <w:trHeight w:val="178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62" w14:textId="77777777" w:rsidR="00305D9D" w:rsidRPr="00937159" w:rsidRDefault="00305D9D" w:rsidP="00F32D8B">
            <w:pPr>
              <w:spacing w:after="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b/>
                <w:lang w:val="es-ES" w:eastAsia="es-ES"/>
              </w:rPr>
              <w:t>Perfil profesiográfico</w:t>
            </w:r>
          </w:p>
        </w:tc>
      </w:tr>
      <w:tr w:rsidR="00305D9D" w:rsidRPr="00937159" w14:paraId="01D04A66" w14:textId="77777777" w:rsidTr="00005304">
        <w:tblPrEx>
          <w:shd w:val="clear" w:color="auto" w:fill="auto"/>
        </w:tblPrEx>
        <w:trPr>
          <w:trHeight w:val="175"/>
          <w:jc w:val="center"/>
        </w:trPr>
        <w:tc>
          <w:tcPr>
            <w:tcW w:w="20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64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Título o grado</w:t>
            </w:r>
          </w:p>
        </w:tc>
        <w:tc>
          <w:tcPr>
            <w:tcW w:w="65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65" w14:textId="4D5BDE96" w:rsidR="00305D9D" w:rsidRPr="00937159" w:rsidRDefault="00F17590" w:rsidP="008C52E8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cs="Arial"/>
              </w:rPr>
              <w:t xml:space="preserve">Profesionistas con formación en </w:t>
            </w:r>
            <w:r w:rsidR="008C52E8">
              <w:rPr>
                <w:rFonts w:cs="Arial"/>
              </w:rPr>
              <w:t>Ecología y Matemáticas A</w:t>
            </w:r>
            <w:r w:rsidR="00401B18">
              <w:rPr>
                <w:rFonts w:cs="Arial"/>
              </w:rPr>
              <w:t>plicadas.</w:t>
            </w:r>
          </w:p>
        </w:tc>
      </w:tr>
      <w:tr w:rsidR="00305D9D" w:rsidRPr="00937159" w14:paraId="01D04A69" w14:textId="77777777" w:rsidTr="00005304">
        <w:tblPrEx>
          <w:shd w:val="clear" w:color="auto" w:fill="auto"/>
        </w:tblPrEx>
        <w:trPr>
          <w:trHeight w:val="175"/>
          <w:jc w:val="center"/>
        </w:trPr>
        <w:tc>
          <w:tcPr>
            <w:tcW w:w="20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67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t>Experiencia docente</w:t>
            </w:r>
          </w:p>
        </w:tc>
        <w:tc>
          <w:tcPr>
            <w:tcW w:w="65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68" w14:textId="77777777" w:rsidR="00305D9D" w:rsidRPr="00937159" w:rsidRDefault="00937159" w:rsidP="008C52E8">
            <w:pPr>
              <w:spacing w:after="0"/>
              <w:jc w:val="both"/>
              <w:rPr>
                <w:rFonts w:eastAsia="Times New Roman" w:cs="Arial"/>
                <w:b/>
                <w:lang w:val="es-ES" w:eastAsia="es-ES"/>
              </w:rPr>
            </w:pPr>
            <w:r>
              <w:rPr>
                <w:rFonts w:cs="Arial"/>
              </w:rPr>
              <w:t xml:space="preserve"> </w:t>
            </w:r>
            <w:r w:rsidR="00F17590" w:rsidRPr="00937159">
              <w:rPr>
                <w:rFonts w:cs="Arial"/>
              </w:rPr>
              <w:t xml:space="preserve">Experiencia docente de al menos un año en nivel licenciatura y/o </w:t>
            </w:r>
            <w:r w:rsidR="00F17590" w:rsidRPr="00937159">
              <w:rPr>
                <w:rFonts w:cs="Arial"/>
              </w:rPr>
              <w:lastRenderedPageBreak/>
              <w:t>posgrado.</w:t>
            </w:r>
          </w:p>
        </w:tc>
      </w:tr>
      <w:tr w:rsidR="00305D9D" w:rsidRPr="00937159" w14:paraId="01D04A6C" w14:textId="77777777" w:rsidTr="00005304">
        <w:tblPrEx>
          <w:shd w:val="clear" w:color="auto" w:fill="auto"/>
        </w:tblPrEx>
        <w:trPr>
          <w:trHeight w:val="175"/>
          <w:jc w:val="center"/>
        </w:trPr>
        <w:tc>
          <w:tcPr>
            <w:tcW w:w="20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A6A" w14:textId="77777777" w:rsidR="00305D9D" w:rsidRPr="00937159" w:rsidRDefault="00305D9D" w:rsidP="00F32D8B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 w:rsidRPr="00937159">
              <w:rPr>
                <w:rFonts w:eastAsia="Times New Roman" w:cs="Arial"/>
                <w:lang w:val="es-ES" w:eastAsia="es-ES"/>
              </w:rPr>
              <w:lastRenderedPageBreak/>
              <w:t>Otra característica</w:t>
            </w:r>
          </w:p>
        </w:tc>
        <w:tc>
          <w:tcPr>
            <w:tcW w:w="65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A6B" w14:textId="77777777" w:rsidR="00305D9D" w:rsidRPr="00937159" w:rsidRDefault="008C52E8" w:rsidP="008C52E8">
            <w:pPr>
              <w:spacing w:after="0"/>
              <w:rPr>
                <w:rFonts w:eastAsia="Times New Roman" w:cs="Arial"/>
                <w:b/>
                <w:lang w:val="es-ES" w:eastAsia="es-ES"/>
              </w:rPr>
            </w:pPr>
            <w:r>
              <w:rPr>
                <w:rFonts w:cs="Arial"/>
              </w:rPr>
              <w:t>De</w:t>
            </w:r>
            <w:r w:rsidRPr="00937159">
              <w:rPr>
                <w:rFonts w:cs="Arial"/>
              </w:rPr>
              <w:t xml:space="preserve"> preferencia con estudios de posgrado.</w:t>
            </w:r>
          </w:p>
        </w:tc>
      </w:tr>
      <w:tr w:rsidR="00390427" w:rsidRPr="00767F3F" w14:paraId="01D04A72" w14:textId="77777777" w:rsidTr="00005304">
        <w:tblPrEx>
          <w:shd w:val="clear" w:color="auto" w:fill="auto"/>
        </w:tblPrEx>
        <w:trPr>
          <w:trHeight w:val="606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B636" w14:textId="77777777" w:rsidR="00390427" w:rsidRPr="00390427" w:rsidRDefault="00390427" w:rsidP="00390427">
            <w:pPr>
              <w:rPr>
                <w:rFonts w:cstheme="minorHAnsi"/>
                <w:b/>
                <w:bCs/>
              </w:rPr>
            </w:pPr>
            <w:r w:rsidRPr="00390427">
              <w:rPr>
                <w:rFonts w:cstheme="minorHAnsi"/>
                <w:b/>
                <w:bCs/>
              </w:rPr>
              <w:t>Bibliografía básica:</w:t>
            </w:r>
          </w:p>
          <w:p w14:paraId="4DB2166E" w14:textId="118C8028" w:rsidR="00767C30" w:rsidRPr="00BF0EB9" w:rsidRDefault="00767C30" w:rsidP="00767C30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Babak, S. (2012). Biostatistics with R: An Introduction to Statistics Through Biological Data. </w:t>
            </w:r>
            <w:r w:rsidRPr="00BF0EB9">
              <w:rPr>
                <w:rFonts w:asciiTheme="minorHAnsi" w:hAnsiTheme="minorHAnsi" w:cstheme="minorHAnsi"/>
                <w:sz w:val="22"/>
                <w:szCs w:val="22"/>
              </w:rPr>
              <w:t>New York: Springer International Publishing.</w:t>
            </w:r>
          </w:p>
          <w:p w14:paraId="31984CA9" w14:textId="69D3A56F" w:rsidR="00390427" w:rsidRPr="00390427" w:rsidRDefault="00390427" w:rsidP="00767C30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Pagano, M. &amp; Gauvreau, K. (2018). Principles of Biostatistics. Florida: CRC Press.</w:t>
            </w:r>
          </w:p>
          <w:p w14:paraId="3AC1B84D" w14:textId="77777777" w:rsidR="00390427" w:rsidRPr="004A0AE8" w:rsidRDefault="00390427" w:rsidP="00767C30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Quinn, G. &amp; Keough, M. (2002). Experimental Design and Data Analysis for Biologists Cambridge: Cambridge University Press.</w:t>
            </w:r>
          </w:p>
          <w:p w14:paraId="34C831B3" w14:textId="77777777" w:rsidR="00390427" w:rsidRPr="00390427" w:rsidRDefault="00390427" w:rsidP="00767C30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Sokal, R. R. &amp; Rohlf, J. (2012). Biometry: The principles and practices of statistics in biological research (4th ed.). </w:t>
            </w:r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New York: W. H. Freeman and Co.</w:t>
            </w:r>
          </w:p>
          <w:p w14:paraId="7F275DB1" w14:textId="77777777" w:rsidR="00390427" w:rsidRPr="00390427" w:rsidRDefault="00390427" w:rsidP="00767C30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Underwood, A. (1997). Experiments in Ecology: Their Logical Design and Interpretation Using Analysis of Variance. </w:t>
            </w:r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Cambridge: Cambridge University Press.</w:t>
            </w:r>
          </w:p>
          <w:p w14:paraId="24423BF3" w14:textId="77777777" w:rsidR="00390427" w:rsidRPr="00390427" w:rsidRDefault="00390427" w:rsidP="00767C30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Zar, J. H. (2010). Biostatistical analysis (5th ed.). </w:t>
            </w:r>
            <w:r w:rsidRPr="00390427">
              <w:rPr>
                <w:rFonts w:asciiTheme="minorHAnsi" w:hAnsiTheme="minorHAnsi" w:cstheme="minorHAnsi"/>
                <w:sz w:val="22"/>
                <w:szCs w:val="22"/>
              </w:rPr>
              <w:t>New Jersey: Prentice Hall.</w:t>
            </w:r>
          </w:p>
          <w:p w14:paraId="01D04A71" w14:textId="3CED09F7" w:rsidR="00390427" w:rsidRPr="00390427" w:rsidRDefault="00390427" w:rsidP="00390427">
            <w:pPr>
              <w:autoSpaceDE w:val="0"/>
              <w:autoSpaceDN w:val="0"/>
              <w:adjustRightInd w:val="0"/>
              <w:spacing w:after="0" w:line="240" w:lineRule="auto"/>
              <w:ind w:left="709" w:hanging="709"/>
              <w:jc w:val="both"/>
              <w:rPr>
                <w:rFonts w:eastAsia="Times New Roman" w:cstheme="minorHAnsi"/>
                <w:b/>
                <w:lang w:val="en-US" w:eastAsia="es-ES"/>
              </w:rPr>
            </w:pPr>
          </w:p>
        </w:tc>
      </w:tr>
      <w:tr w:rsidR="00390427" w:rsidRPr="00457F2B" w14:paraId="01D04A75" w14:textId="77777777" w:rsidTr="00005304">
        <w:tblPrEx>
          <w:shd w:val="clear" w:color="auto" w:fill="auto"/>
        </w:tblPrEx>
        <w:trPr>
          <w:trHeight w:val="546"/>
          <w:jc w:val="center"/>
        </w:trPr>
        <w:tc>
          <w:tcPr>
            <w:tcW w:w="855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9B71" w14:textId="77777777" w:rsidR="00390427" w:rsidRPr="00BF0EB9" w:rsidRDefault="00390427" w:rsidP="00390427">
            <w:pPr>
              <w:rPr>
                <w:rFonts w:cstheme="minorHAnsi"/>
                <w:b/>
                <w:bCs/>
              </w:rPr>
            </w:pPr>
            <w:r w:rsidRPr="00BF0EB9">
              <w:rPr>
                <w:rFonts w:cstheme="minorHAnsi"/>
                <w:b/>
                <w:bCs/>
              </w:rPr>
              <w:t>Bibliografía complementaria</w:t>
            </w:r>
          </w:p>
          <w:p w14:paraId="75B12B1C" w14:textId="77777777" w:rsidR="00390427" w:rsidRPr="00BF0EB9" w:rsidRDefault="00390427" w:rsidP="0039042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Dean, A., Voss, D. &amp; Draguljić, D. (2017). Design and Analysis of Experiments. </w:t>
            </w:r>
            <w:r w:rsidRPr="00BF0EB9">
              <w:rPr>
                <w:rFonts w:asciiTheme="minorHAnsi" w:hAnsiTheme="minorHAnsi" w:cstheme="minorHAnsi"/>
                <w:sz w:val="22"/>
                <w:szCs w:val="22"/>
              </w:rPr>
              <w:t>New York: Springer International Publishing</w:t>
            </w:r>
          </w:p>
          <w:p w14:paraId="64875D42" w14:textId="77777777" w:rsidR="00390427" w:rsidRPr="004A0AE8" w:rsidRDefault="00390427" w:rsidP="0039042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Lawson, J. (2014). Design and Analysis of Experiments with R. Florida: Chapman and Hall/CRC. </w:t>
            </w:r>
          </w:p>
          <w:p w14:paraId="7C3B6895" w14:textId="77777777" w:rsidR="00390427" w:rsidRDefault="00390427" w:rsidP="0039042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A0AE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Wickham, H. (2016). ggplot2: Elegant Graphics for Data Analysis. </w:t>
            </w:r>
            <w:r w:rsidRPr="00BF0EB9">
              <w:rPr>
                <w:rFonts w:asciiTheme="minorHAnsi" w:hAnsiTheme="minorHAnsi" w:cstheme="minorHAnsi"/>
                <w:sz w:val="22"/>
                <w:szCs w:val="22"/>
              </w:rPr>
              <w:t>New York: Springer International Publishing</w:t>
            </w:r>
          </w:p>
          <w:p w14:paraId="01D04A74" w14:textId="5B17F252" w:rsidR="003E5692" w:rsidRPr="00BF0EB9" w:rsidRDefault="00C7583F" w:rsidP="0039042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F0EB9">
              <w:rPr>
                <w:rFonts w:asciiTheme="minorHAnsi" w:hAnsiTheme="minorHAnsi" w:cstheme="minorHAnsi"/>
                <w:sz w:val="22"/>
                <w:szCs w:val="22"/>
              </w:rPr>
              <w:t>Wickham, H.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&amp; </w:t>
            </w:r>
            <w:r w:rsidRPr="00C7583F">
              <w:rPr>
                <w:rFonts w:asciiTheme="minorHAnsi" w:hAnsiTheme="minorHAnsi" w:cstheme="minorHAnsi"/>
                <w:sz w:val="22"/>
                <w:szCs w:val="22"/>
              </w:rPr>
              <w:t>Grolemund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G.</w:t>
            </w:r>
            <w:r w:rsidRPr="00C758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D775C5">
              <w:rPr>
                <w:rFonts w:asciiTheme="minorHAnsi" w:hAnsiTheme="minorHAnsi" w:cstheme="minorHAnsi"/>
                <w:sz w:val="22"/>
                <w:szCs w:val="22"/>
              </w:rPr>
              <w:t>2017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3E5692" w:rsidRPr="003E5692">
              <w:rPr>
                <w:rFonts w:asciiTheme="minorHAnsi" w:hAnsiTheme="minorHAnsi" w:cstheme="minorHAnsi"/>
                <w:sz w:val="22"/>
                <w:szCs w:val="22"/>
              </w:rPr>
              <w:t>R for Data Science: Import, Tidy, Transform, Visualize, and Model Data</w:t>
            </w:r>
            <w:r w:rsidR="00D775C5">
              <w:rPr>
                <w:rFonts w:asciiTheme="minorHAnsi" w:hAnsiTheme="minorHAnsi" w:cstheme="minorHAnsi"/>
                <w:sz w:val="22"/>
                <w:szCs w:val="22"/>
              </w:rPr>
              <w:t xml:space="preserve">. California: </w:t>
            </w:r>
            <w:r w:rsidR="009A5F00" w:rsidRPr="009A5F00">
              <w:rPr>
                <w:rFonts w:asciiTheme="minorHAnsi" w:hAnsiTheme="minorHAnsi" w:cstheme="minorHAnsi"/>
                <w:sz w:val="22"/>
                <w:szCs w:val="22"/>
              </w:rPr>
              <w:t>O'Reilly Media</w:t>
            </w:r>
          </w:p>
        </w:tc>
      </w:tr>
    </w:tbl>
    <w:p w14:paraId="01D04A76" w14:textId="77777777" w:rsidR="00D71824" w:rsidRPr="00401B18" w:rsidRDefault="00D71824">
      <w:pPr>
        <w:rPr>
          <w:lang w:val="en-US"/>
        </w:rPr>
      </w:pPr>
    </w:p>
    <w:sectPr w:rsidR="00D71824" w:rsidRPr="00401B18" w:rsidSect="00D71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" w:author="edlin guerra" w:date="2024-06-24T08:33:00Z" w:initials="eg">
    <w:p w14:paraId="12D8804A" w14:textId="77777777" w:rsidR="00333BBD" w:rsidRDefault="00333BBD" w:rsidP="00333BBD">
      <w:pPr>
        <w:pStyle w:val="Textocomentario"/>
      </w:pPr>
      <w:r>
        <w:rPr>
          <w:rStyle w:val="Refdecomentario"/>
        </w:rPr>
        <w:annotationRef/>
      </w:r>
      <w:r>
        <w:t>Edlin: 6</w:t>
      </w:r>
    </w:p>
  </w:comment>
  <w:comment w:id="26" w:author="edlin guerra" w:date="2024-06-24T08:34:00Z" w:initials="eg">
    <w:p w14:paraId="62365890" w14:textId="77777777" w:rsidR="00333BBD" w:rsidRDefault="00333BBD" w:rsidP="00333BBD">
      <w:pPr>
        <w:pStyle w:val="Textocomentario"/>
      </w:pPr>
      <w:r>
        <w:rPr>
          <w:rStyle w:val="Refdecomentario"/>
        </w:rPr>
        <w:annotationRef/>
      </w:r>
      <w:r>
        <w:t>Norma: 18+12 = 30</w:t>
      </w:r>
    </w:p>
  </w:comment>
  <w:comment w:id="34" w:author="edlin guerra" w:date="2024-06-24T08:34:00Z" w:initials="eg">
    <w:p w14:paraId="339DC3F6" w14:textId="77777777" w:rsidR="00E6234B" w:rsidRDefault="00E6234B" w:rsidP="00E6234B">
      <w:pPr>
        <w:pStyle w:val="Textocomentario"/>
      </w:pPr>
      <w:r>
        <w:rPr>
          <w:rStyle w:val="Refdecomentario"/>
        </w:rPr>
        <w:annotationRef/>
      </w:r>
      <w:r>
        <w:t>Edlin: 24</w:t>
      </w:r>
    </w:p>
  </w:comment>
  <w:comment w:id="52" w:author="edlin guerra" w:date="2024-06-24T08:35:00Z" w:initials="eg">
    <w:p w14:paraId="3C8DE7FA" w14:textId="77777777" w:rsidR="002C3B0A" w:rsidRDefault="002C3B0A" w:rsidP="002C3B0A">
      <w:pPr>
        <w:pStyle w:val="Textocomentario"/>
      </w:pPr>
      <w:r>
        <w:rPr>
          <w:rStyle w:val="Refdecomentario"/>
        </w:rPr>
        <w:annotationRef/>
      </w:r>
      <w:r>
        <w:t>Norma: 12</w:t>
      </w:r>
    </w:p>
  </w:comment>
  <w:comment w:id="65" w:author="edlin guerra" w:date="2024-06-24T08:38:00Z" w:initials="eg">
    <w:p w14:paraId="088DF4F3" w14:textId="77777777" w:rsidR="00D60C1D" w:rsidRDefault="00D60C1D" w:rsidP="00D60C1D">
      <w:pPr>
        <w:pStyle w:val="Textocomentario"/>
      </w:pPr>
      <w:r>
        <w:rPr>
          <w:rStyle w:val="Refdecomentario"/>
        </w:rPr>
        <w:annotationRef/>
      </w:r>
      <w:r>
        <w:t>Edlin: 12</w:t>
      </w:r>
    </w:p>
  </w:comment>
  <w:comment w:id="74" w:author="edlin guerra" w:date="2024-06-24T08:38:00Z" w:initials="eg">
    <w:p w14:paraId="17CD6D10" w14:textId="77777777" w:rsidR="00D60C1D" w:rsidRDefault="00D60C1D" w:rsidP="00D60C1D">
      <w:pPr>
        <w:pStyle w:val="Textocomentario"/>
      </w:pPr>
      <w:r>
        <w:rPr>
          <w:rStyle w:val="Refdecomentario"/>
        </w:rPr>
        <w:annotationRef/>
      </w:r>
      <w:r>
        <w:t>Norma: 6 | Edlin: 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D8804A" w15:done="0"/>
  <w15:commentEx w15:paraId="62365890" w15:done="0"/>
  <w15:commentEx w15:paraId="339DC3F6" w15:done="0"/>
  <w15:commentEx w15:paraId="3C8DE7FA" w15:done="0"/>
  <w15:commentEx w15:paraId="088DF4F3" w15:done="0"/>
  <w15:commentEx w15:paraId="17CD6D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86B9AC0" w16cex:dateUtc="2024-06-24T14:33:00Z"/>
  <w16cex:commentExtensible w16cex:durableId="3C9B45EE" w16cex:dateUtc="2024-06-24T14:34:00Z"/>
  <w16cex:commentExtensible w16cex:durableId="69F9FBA0" w16cex:dateUtc="2024-06-24T14:34:00Z"/>
  <w16cex:commentExtensible w16cex:durableId="22C6B56F" w16cex:dateUtc="2024-06-24T14:35:00Z"/>
  <w16cex:commentExtensible w16cex:durableId="491CF6A0" w16cex:dateUtc="2024-06-24T14:38:00Z"/>
  <w16cex:commentExtensible w16cex:durableId="250857EC" w16cex:dateUtc="2024-06-24T1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D8804A" w16cid:durableId="086B9AC0"/>
  <w16cid:commentId w16cid:paraId="62365890" w16cid:durableId="3C9B45EE"/>
  <w16cid:commentId w16cid:paraId="339DC3F6" w16cid:durableId="69F9FBA0"/>
  <w16cid:commentId w16cid:paraId="3C8DE7FA" w16cid:durableId="22C6B56F"/>
  <w16cid:commentId w16cid:paraId="088DF4F3" w16cid:durableId="491CF6A0"/>
  <w16cid:commentId w16cid:paraId="17CD6D10" w16cid:durableId="250857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B7E"/>
    <w:multiLevelType w:val="hybridMultilevel"/>
    <w:tmpl w:val="038094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0B1D"/>
    <w:multiLevelType w:val="multilevel"/>
    <w:tmpl w:val="93FEF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 Narrow" w:hAnsi="Arial Narrow" w:cs="Arial" w:hint="default"/>
        <w:color w:val="00000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color w:val="000000"/>
        <w:sz w:val="20"/>
      </w:rPr>
    </w:lvl>
  </w:abstractNum>
  <w:abstractNum w:abstractNumId="2" w15:restartNumberingAfterBreak="0">
    <w:nsid w:val="24A57A71"/>
    <w:multiLevelType w:val="hybridMultilevel"/>
    <w:tmpl w:val="A03CA53A"/>
    <w:lvl w:ilvl="0" w:tplc="0C0A000F">
      <w:start w:val="1"/>
      <w:numFmt w:val="decimal"/>
      <w:lvlText w:val="%1.  "/>
      <w:legacy w:legacy="1" w:legacySpace="0" w:legacyIndent="340"/>
      <w:lvlJc w:val="right"/>
      <w:pPr>
        <w:ind w:left="340" w:hanging="340"/>
      </w:pPr>
      <w:rPr>
        <w:rFonts w:ascii="Arial Narrow" w:hAnsi="Arial Narrow" w:cs="Times New Roman" w:hint="default"/>
        <w:b w:val="0"/>
        <w:i w:val="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CF675A1"/>
    <w:multiLevelType w:val="hybridMultilevel"/>
    <w:tmpl w:val="3E20BA4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C4185D"/>
    <w:multiLevelType w:val="hybridMultilevel"/>
    <w:tmpl w:val="C03C77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68A2"/>
    <w:multiLevelType w:val="hybridMultilevel"/>
    <w:tmpl w:val="038094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642377">
    <w:abstractNumId w:val="4"/>
  </w:num>
  <w:num w:numId="2" w16cid:durableId="942689271">
    <w:abstractNumId w:val="3"/>
  </w:num>
  <w:num w:numId="3" w16cid:durableId="1730574911">
    <w:abstractNumId w:val="2"/>
  </w:num>
  <w:num w:numId="4" w16cid:durableId="50539156">
    <w:abstractNumId w:val="1"/>
  </w:num>
  <w:num w:numId="5" w16cid:durableId="335621304">
    <w:abstractNumId w:val="0"/>
  </w:num>
  <w:num w:numId="6" w16cid:durableId="54194048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lin guerra">
    <w15:presenceInfo w15:providerId="Windows Live" w15:userId="d52177a9150211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629"/>
    <w:rsid w:val="00005304"/>
    <w:rsid w:val="000467C5"/>
    <w:rsid w:val="000F1558"/>
    <w:rsid w:val="0015122A"/>
    <w:rsid w:val="0019610E"/>
    <w:rsid w:val="001F4608"/>
    <w:rsid w:val="001F6B65"/>
    <w:rsid w:val="00230059"/>
    <w:rsid w:val="00261D9A"/>
    <w:rsid w:val="002A6629"/>
    <w:rsid w:val="002B297B"/>
    <w:rsid w:val="002C3B0A"/>
    <w:rsid w:val="00305D9D"/>
    <w:rsid w:val="00333BBD"/>
    <w:rsid w:val="00375D7E"/>
    <w:rsid w:val="00390427"/>
    <w:rsid w:val="003E5692"/>
    <w:rsid w:val="00401B18"/>
    <w:rsid w:val="00457F2B"/>
    <w:rsid w:val="004610D0"/>
    <w:rsid w:val="004726BE"/>
    <w:rsid w:val="004A0AE8"/>
    <w:rsid w:val="005B7A6C"/>
    <w:rsid w:val="00614354"/>
    <w:rsid w:val="00627268"/>
    <w:rsid w:val="00634B52"/>
    <w:rsid w:val="00661CA7"/>
    <w:rsid w:val="007124A2"/>
    <w:rsid w:val="00725AE2"/>
    <w:rsid w:val="00767C30"/>
    <w:rsid w:val="00767F3F"/>
    <w:rsid w:val="00771BA5"/>
    <w:rsid w:val="00775821"/>
    <w:rsid w:val="00816157"/>
    <w:rsid w:val="008163EF"/>
    <w:rsid w:val="008265D1"/>
    <w:rsid w:val="00887E83"/>
    <w:rsid w:val="008C52E8"/>
    <w:rsid w:val="008E54C3"/>
    <w:rsid w:val="00937159"/>
    <w:rsid w:val="009A5F00"/>
    <w:rsid w:val="009D4C5D"/>
    <w:rsid w:val="00A3525C"/>
    <w:rsid w:val="00A41F8D"/>
    <w:rsid w:val="00A75EF5"/>
    <w:rsid w:val="00AD29E6"/>
    <w:rsid w:val="00AF4F4D"/>
    <w:rsid w:val="00B61607"/>
    <w:rsid w:val="00B90987"/>
    <w:rsid w:val="00BE6979"/>
    <w:rsid w:val="00BE7A25"/>
    <w:rsid w:val="00BF0EB9"/>
    <w:rsid w:val="00BF4A5C"/>
    <w:rsid w:val="00C06294"/>
    <w:rsid w:val="00C079F2"/>
    <w:rsid w:val="00C12F0F"/>
    <w:rsid w:val="00C25465"/>
    <w:rsid w:val="00C3121C"/>
    <w:rsid w:val="00C452E2"/>
    <w:rsid w:val="00C7583F"/>
    <w:rsid w:val="00CB01AB"/>
    <w:rsid w:val="00CB0BDA"/>
    <w:rsid w:val="00D01A46"/>
    <w:rsid w:val="00D174AE"/>
    <w:rsid w:val="00D2647D"/>
    <w:rsid w:val="00D60C1D"/>
    <w:rsid w:val="00D71824"/>
    <w:rsid w:val="00D775C5"/>
    <w:rsid w:val="00D86727"/>
    <w:rsid w:val="00E109D6"/>
    <w:rsid w:val="00E2071E"/>
    <w:rsid w:val="00E215ED"/>
    <w:rsid w:val="00E37CE2"/>
    <w:rsid w:val="00E42EE4"/>
    <w:rsid w:val="00E6234B"/>
    <w:rsid w:val="00E726D4"/>
    <w:rsid w:val="00ED3181"/>
    <w:rsid w:val="00ED7039"/>
    <w:rsid w:val="00F1720C"/>
    <w:rsid w:val="00F17590"/>
    <w:rsid w:val="00F630E1"/>
    <w:rsid w:val="00F7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0492E"/>
  <w15:docId w15:val="{F4F148A2-3E6C-8B42-BF39-5A6AAD6B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22A"/>
  </w:style>
  <w:style w:type="paragraph" w:styleId="Ttulo1">
    <w:name w:val="heading 1"/>
    <w:basedOn w:val="Normal"/>
    <w:next w:val="Normal"/>
    <w:link w:val="Ttulo1Car"/>
    <w:uiPriority w:val="9"/>
    <w:qFormat/>
    <w:rsid w:val="00937159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rsid w:val="00CB0BDA"/>
    <w:pPr>
      <w:keepNext/>
      <w:keepLines/>
      <w:spacing w:before="200" w:after="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B0BDA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AD29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29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37159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Hipervnculo">
    <w:name w:val="Hyperlink"/>
    <w:uiPriority w:val="99"/>
    <w:unhideWhenUsed/>
    <w:rsid w:val="0093715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37159"/>
  </w:style>
  <w:style w:type="character" w:customStyle="1" w:styleId="bylinepipe">
    <w:name w:val="bylinepipe"/>
    <w:rsid w:val="00937159"/>
  </w:style>
  <w:style w:type="character" w:customStyle="1" w:styleId="contributornametrigger">
    <w:name w:val="contributornametrigger"/>
    <w:rsid w:val="00937159"/>
  </w:style>
  <w:style w:type="paragraph" w:styleId="Revisin">
    <w:name w:val="Revision"/>
    <w:hidden/>
    <w:uiPriority w:val="99"/>
    <w:semiHidden/>
    <w:rsid w:val="002B297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33B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33B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33B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3B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3B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1315</Words>
  <Characters>7330</Characters>
  <Application>Microsoft Office Word</Application>
  <DocSecurity>0</DocSecurity>
  <Lines>333</Lines>
  <Paragraphs>308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CIEco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ECOLOGIA_GENETICA</dc:creator>
  <cp:lastModifiedBy>edlin guerra</cp:lastModifiedBy>
  <cp:revision>21</cp:revision>
  <dcterms:created xsi:type="dcterms:W3CDTF">2024-06-24T14:23:00Z</dcterms:created>
  <dcterms:modified xsi:type="dcterms:W3CDTF">2024-06-24T15:16:00Z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92240c5deafe1f1a91004ef31ae3a39cf778f99c4baa5ca2208f67b41a23012a</vt:lpwstr>
  </property>
</Properties>
</file>